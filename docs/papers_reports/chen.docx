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F7F" w:rsidRPr="00822F7F" w:rsidRDefault="00876F9F" w:rsidP="006C30B3">
      <w:pPr>
        <w:jc w:val="center"/>
        <w:rPr>
          <w:rFonts w:ascii="Arial" w:hAnsi="Arial" w:cs="Arial"/>
        </w:rPr>
      </w:pPr>
      <w:bookmarkStart w:id="0" w:name="_GoBack"/>
      <w:bookmarkEnd w:id="0"/>
      <w:r>
        <w:rPr>
          <w:rFonts w:ascii="Arial" w:hAnsi="Arial" w:cs="Arial"/>
        </w:rPr>
        <w:t xml:space="preserve"> </w:t>
      </w:r>
      <w:r w:rsidR="00822F7F" w:rsidRPr="00822F7F">
        <w:rPr>
          <w:rFonts w:ascii="Arial" w:hAnsi="Arial" w:cs="Arial"/>
        </w:rPr>
        <w:t xml:space="preserve">Perceptions of threat </w:t>
      </w:r>
      <w:r w:rsidR="00822F7F">
        <w:rPr>
          <w:rFonts w:ascii="Arial" w:hAnsi="Arial" w:cs="Arial"/>
        </w:rPr>
        <w:t xml:space="preserve">are </w:t>
      </w:r>
      <w:r w:rsidR="00822F7F" w:rsidRPr="00822F7F">
        <w:rPr>
          <w:rFonts w:ascii="Arial" w:hAnsi="Arial" w:cs="Arial"/>
        </w:rPr>
        <w:t>associated with transcriptomic profiles</w:t>
      </w:r>
    </w:p>
    <w:p w:rsidR="00822F7F" w:rsidDel="00B73241" w:rsidRDefault="00822F7F" w:rsidP="006C30B3">
      <w:pPr>
        <w:jc w:val="center"/>
        <w:rPr>
          <w:del w:id="1" w:author="Microsoft Office User" w:date="2019-11-13T19:13:00Z"/>
          <w:rFonts w:ascii="Arial" w:hAnsi="Arial" w:cs="Arial"/>
        </w:rPr>
      </w:pPr>
    </w:p>
    <w:p w:rsidR="00822F7F" w:rsidRPr="00822F7F" w:rsidDel="00B73241" w:rsidRDefault="00822F7F" w:rsidP="006C30B3">
      <w:pPr>
        <w:jc w:val="center"/>
        <w:rPr>
          <w:del w:id="2" w:author="Microsoft Office User" w:date="2019-11-13T19:13:00Z"/>
          <w:rFonts w:ascii="Arial" w:hAnsi="Arial" w:cs="Arial"/>
          <w:vertAlign w:val="superscript"/>
        </w:rPr>
      </w:pPr>
      <w:del w:id="3" w:author="Microsoft Office User" w:date="2019-11-13T19:13:00Z">
        <w:r w:rsidRPr="00822F7F" w:rsidDel="00B73241">
          <w:rPr>
            <w:rFonts w:ascii="Arial" w:hAnsi="Arial" w:cs="Arial"/>
          </w:rPr>
          <w:delText>Michael J. Shanahan, Ph.D.</w:delText>
        </w:r>
        <w:r w:rsidDel="00B73241">
          <w:rPr>
            <w:rFonts w:ascii="Arial" w:hAnsi="Arial" w:cs="Arial"/>
            <w:vertAlign w:val="superscript"/>
          </w:rPr>
          <w:delText>1</w:delText>
        </w:r>
      </w:del>
    </w:p>
    <w:p w:rsidR="00822F7F" w:rsidRPr="00822F7F" w:rsidDel="00B73241" w:rsidRDefault="00822F7F" w:rsidP="006C30B3">
      <w:pPr>
        <w:jc w:val="center"/>
        <w:rPr>
          <w:del w:id="4" w:author="Microsoft Office User" w:date="2019-11-13T19:13:00Z"/>
          <w:rFonts w:ascii="Arial" w:hAnsi="Arial" w:cs="Arial"/>
          <w:color w:val="000000"/>
        </w:rPr>
      </w:pPr>
      <w:del w:id="5" w:author="Microsoft Office User" w:date="2019-11-13T19:13:00Z">
        <w:r w:rsidRPr="00822F7F" w:rsidDel="00B73241">
          <w:rPr>
            <w:rFonts w:ascii="Arial" w:hAnsi="Arial" w:cs="Arial"/>
            <w:color w:val="000000"/>
          </w:rPr>
          <w:delText>University of Z</w:delText>
        </w:r>
        <w:r w:rsidR="006C30B3" w:rsidDel="00B73241">
          <w:rPr>
            <w:rFonts w:ascii="Arial" w:hAnsi="Arial" w:cs="Arial"/>
            <w:color w:val="000000"/>
          </w:rPr>
          <w:delText>ü</w:delText>
        </w:r>
        <w:r w:rsidRPr="00822F7F" w:rsidDel="00B73241">
          <w:rPr>
            <w:rFonts w:ascii="Arial" w:hAnsi="Arial" w:cs="Arial"/>
            <w:color w:val="000000"/>
          </w:rPr>
          <w:delText>rich</w:delText>
        </w:r>
        <w:r w:rsidRPr="00822F7F" w:rsidDel="00B73241">
          <w:rPr>
            <w:rFonts w:ascii="Arial" w:hAnsi="Arial" w:cs="Arial"/>
            <w:color w:val="000000"/>
          </w:rPr>
          <w:br/>
          <w:delText>Jacobs Center for Productive Youth Development</w:delText>
        </w:r>
      </w:del>
    </w:p>
    <w:p w:rsidR="00822F7F" w:rsidRPr="00B73241" w:rsidDel="00B73241" w:rsidRDefault="00822F7F" w:rsidP="006C30B3">
      <w:pPr>
        <w:jc w:val="center"/>
        <w:rPr>
          <w:del w:id="6" w:author="Microsoft Office User" w:date="2019-11-13T19:13:00Z"/>
          <w:rFonts w:ascii="Arial" w:hAnsi="Arial" w:cs="Arial"/>
          <w:rPrChange w:id="7" w:author="Microsoft Office User" w:date="2019-11-13T19:14:00Z">
            <w:rPr>
              <w:del w:id="8" w:author="Microsoft Office User" w:date="2019-11-13T19:13:00Z"/>
              <w:rFonts w:ascii="Arial" w:hAnsi="Arial" w:cs="Arial"/>
              <w:lang w:val="de-CH"/>
            </w:rPr>
          </w:rPrChange>
        </w:rPr>
      </w:pPr>
      <w:del w:id="9" w:author="Microsoft Office User" w:date="2019-11-13T19:13:00Z">
        <w:r w:rsidRPr="00B73241" w:rsidDel="00B73241">
          <w:rPr>
            <w:rFonts w:ascii="Arial" w:hAnsi="Arial" w:cs="Arial"/>
            <w:color w:val="000000"/>
            <w:rPrChange w:id="10" w:author="Microsoft Office User" w:date="2019-11-13T19:14:00Z">
              <w:rPr>
                <w:rFonts w:ascii="Arial" w:hAnsi="Arial" w:cs="Arial"/>
                <w:color w:val="000000"/>
                <w:lang w:val="de-CH"/>
              </w:rPr>
            </w:rPrChange>
          </w:rPr>
          <w:delText xml:space="preserve">Andreasstrasse 15 </w:delText>
        </w:r>
        <w:r w:rsidRPr="00B73241" w:rsidDel="00B73241">
          <w:rPr>
            <w:rFonts w:ascii="Arial" w:hAnsi="Arial" w:cs="Arial"/>
            <w:color w:val="000000"/>
            <w:rPrChange w:id="11" w:author="Microsoft Office User" w:date="2019-11-13T19:14:00Z">
              <w:rPr>
                <w:rFonts w:ascii="Arial" w:hAnsi="Arial" w:cs="Arial"/>
                <w:color w:val="000000"/>
                <w:lang w:val="de-CH"/>
              </w:rPr>
            </w:rPrChange>
          </w:rPr>
          <w:br/>
        </w:r>
        <w:r w:rsidR="006C30B3" w:rsidRPr="00B73241" w:rsidDel="00B73241">
          <w:rPr>
            <w:rFonts w:ascii="Arial" w:hAnsi="Arial" w:cs="Arial"/>
            <w:color w:val="000000"/>
            <w:rPrChange w:id="12" w:author="Microsoft Office User" w:date="2019-11-13T19:14:00Z">
              <w:rPr>
                <w:rFonts w:ascii="Arial" w:hAnsi="Arial" w:cs="Arial"/>
                <w:color w:val="000000"/>
                <w:lang w:val="de-CH"/>
              </w:rPr>
            </w:rPrChange>
          </w:rPr>
          <w:delText>Zürich, 8050, Switzerland</w:delText>
        </w:r>
      </w:del>
    </w:p>
    <w:p w:rsidR="00822F7F" w:rsidRPr="00B73241" w:rsidDel="00B73241" w:rsidRDefault="00822F7F" w:rsidP="00B73241">
      <w:pPr>
        <w:jc w:val="center"/>
        <w:rPr>
          <w:del w:id="13" w:author="Microsoft Office User" w:date="2019-11-13T19:13:00Z"/>
          <w:rStyle w:val="Hyperlink"/>
          <w:rFonts w:ascii="Arial" w:hAnsi="Arial" w:cs="Arial"/>
          <w:rPrChange w:id="14" w:author="Microsoft Office User" w:date="2019-11-13T19:14:00Z">
            <w:rPr>
              <w:del w:id="15" w:author="Microsoft Office User" w:date="2019-11-13T19:13:00Z"/>
              <w:rStyle w:val="Hyperlink"/>
              <w:rFonts w:ascii="Arial" w:hAnsi="Arial" w:cs="Arial"/>
            </w:rPr>
          </w:rPrChange>
        </w:rPr>
        <w:pPrChange w:id="16" w:author="Microsoft Office User" w:date="2019-11-13T19:13:00Z">
          <w:pPr>
            <w:jc w:val="center"/>
          </w:pPr>
        </w:pPrChange>
      </w:pPr>
      <w:del w:id="17" w:author="Microsoft Office User" w:date="2019-11-13T19:13:00Z">
        <w:r w:rsidRPr="00B73241" w:rsidDel="00B73241">
          <w:rPr>
            <w:rFonts w:ascii="Arial" w:hAnsi="Arial" w:cs="Arial"/>
            <w:color w:val="000000"/>
            <w:rPrChange w:id="18" w:author="Microsoft Office User" w:date="2019-11-13T19:14:00Z">
              <w:rPr>
                <w:rFonts w:ascii="Arial" w:hAnsi="Arial" w:cs="Arial"/>
                <w:color w:val="000000"/>
                <w:lang w:val="de-CH"/>
              </w:rPr>
            </w:rPrChange>
          </w:rPr>
          <w:delText>+41 44 634 06 88</w:delText>
        </w:r>
        <w:r w:rsidRPr="00B73241" w:rsidDel="00B73241">
          <w:rPr>
            <w:rFonts w:ascii="Arial" w:hAnsi="Arial" w:cs="Arial"/>
            <w:color w:val="000000"/>
            <w:rPrChange w:id="19" w:author="Microsoft Office User" w:date="2019-11-13T19:14:00Z">
              <w:rPr>
                <w:rFonts w:ascii="Arial" w:hAnsi="Arial" w:cs="Arial"/>
                <w:color w:val="000000"/>
                <w:lang w:val="de-CH"/>
              </w:rPr>
            </w:rPrChange>
          </w:rPr>
          <w:br/>
        </w:r>
        <w:r w:rsidR="00340ABE" w:rsidDel="00B73241">
          <w:fldChar w:fldCharType="begin"/>
        </w:r>
        <w:r w:rsidR="00340ABE" w:rsidRPr="00B73241" w:rsidDel="00B73241">
          <w:rPr>
            <w:rPrChange w:id="20" w:author="Microsoft Office User" w:date="2019-11-13T19:14:00Z">
              <w:rPr/>
            </w:rPrChange>
          </w:rPr>
          <w:delInstrText xml:space="preserve"> HYPERLINK "mailto:michael.shanahan.uzh@gmail.com" </w:delInstrText>
        </w:r>
        <w:r w:rsidR="00340ABE" w:rsidDel="00B73241">
          <w:fldChar w:fldCharType="separate"/>
        </w:r>
        <w:r w:rsidRPr="00B73241" w:rsidDel="00B73241">
          <w:rPr>
            <w:rStyle w:val="Hyperlink"/>
            <w:rFonts w:ascii="Arial" w:hAnsi="Arial" w:cs="Arial"/>
            <w:rPrChange w:id="21" w:author="Microsoft Office User" w:date="2019-11-13T19:14:00Z">
              <w:rPr>
                <w:rStyle w:val="Hyperlink"/>
                <w:rFonts w:ascii="Arial" w:hAnsi="Arial" w:cs="Arial"/>
                <w:lang w:val="de-CH"/>
              </w:rPr>
            </w:rPrChange>
          </w:rPr>
          <w:delText>michael.shanahan.uzh@gmail.com</w:delText>
        </w:r>
        <w:r w:rsidR="00340ABE" w:rsidDel="00B73241">
          <w:rPr>
            <w:rStyle w:val="Hyperlink"/>
            <w:rFonts w:ascii="Arial" w:hAnsi="Arial" w:cs="Arial"/>
            <w:lang w:val="de-CH"/>
          </w:rPr>
          <w:fldChar w:fldCharType="end"/>
        </w:r>
      </w:del>
    </w:p>
    <w:p w:rsidR="007C1649" w:rsidRPr="00B73241" w:rsidRDefault="007C1649" w:rsidP="006C30B3">
      <w:pPr>
        <w:jc w:val="center"/>
        <w:rPr>
          <w:rFonts w:ascii="Arial" w:hAnsi="Arial" w:cs="Arial"/>
          <w:color w:val="000000"/>
          <w:rPrChange w:id="22" w:author="Microsoft Office User" w:date="2019-11-13T19:14:00Z">
            <w:rPr>
              <w:rFonts w:ascii="Arial" w:hAnsi="Arial" w:cs="Arial"/>
              <w:color w:val="000000"/>
              <w:lang w:val="de-CH"/>
            </w:rPr>
          </w:rPrChange>
        </w:rPr>
      </w:pPr>
    </w:p>
    <w:p w:rsidR="007C1649" w:rsidRPr="00822F7F" w:rsidRDefault="007C1649" w:rsidP="007C1649">
      <w:pPr>
        <w:jc w:val="center"/>
        <w:rPr>
          <w:rFonts w:ascii="Arial" w:hAnsi="Arial" w:cs="Arial"/>
          <w:vertAlign w:val="superscript"/>
        </w:rPr>
      </w:pPr>
      <w:r w:rsidRPr="00822F7F">
        <w:rPr>
          <w:rFonts w:ascii="Arial" w:hAnsi="Arial" w:cs="Arial"/>
        </w:rPr>
        <w:t xml:space="preserve">Justin </w:t>
      </w:r>
      <w:proofErr w:type="spellStart"/>
      <w:r w:rsidRPr="00822F7F">
        <w:rPr>
          <w:rFonts w:ascii="Arial" w:hAnsi="Arial" w:cs="Arial"/>
        </w:rPr>
        <w:t>Chumbley</w:t>
      </w:r>
      <w:proofErr w:type="spellEnd"/>
      <w:r w:rsidRPr="00822F7F">
        <w:rPr>
          <w:rFonts w:ascii="Arial" w:hAnsi="Arial" w:cs="Arial"/>
        </w:rPr>
        <w:t xml:space="preserve">, </w:t>
      </w:r>
      <w:proofErr w:type="spellStart"/>
      <w:proofErr w:type="gramStart"/>
      <w:r w:rsidRPr="00822F7F">
        <w:rPr>
          <w:rFonts w:ascii="Arial" w:hAnsi="Arial" w:cs="Arial"/>
        </w:rPr>
        <w:t>Ph.D</w:t>
      </w:r>
      <w:proofErr w:type="spellEnd"/>
      <w:proofErr w:type="gramEnd"/>
      <w:del w:id="23" w:author="Microsoft Office User" w:date="2019-11-13T19:13:00Z">
        <w:r w:rsidRPr="00822F7F" w:rsidDel="00B73241">
          <w:rPr>
            <w:rFonts w:ascii="Arial" w:hAnsi="Arial" w:cs="Arial"/>
          </w:rPr>
          <w:delText>.</w:delText>
        </w:r>
        <w:r w:rsidDel="00B73241">
          <w:rPr>
            <w:rFonts w:ascii="Arial" w:hAnsi="Arial" w:cs="Arial"/>
            <w:vertAlign w:val="superscript"/>
          </w:rPr>
          <w:delText>2</w:delText>
        </w:r>
      </w:del>
    </w:p>
    <w:p w:rsidR="007C1649" w:rsidRPr="00822F7F" w:rsidRDefault="007C1649" w:rsidP="007C1649">
      <w:pPr>
        <w:jc w:val="center"/>
        <w:rPr>
          <w:rFonts w:ascii="Arial" w:hAnsi="Arial" w:cs="Arial"/>
          <w:color w:val="000000"/>
        </w:rPr>
      </w:pPr>
      <w:r w:rsidRPr="00822F7F">
        <w:rPr>
          <w:rFonts w:ascii="Arial" w:hAnsi="Arial" w:cs="Arial"/>
          <w:color w:val="000000"/>
        </w:rPr>
        <w:t>University of Z</w:t>
      </w:r>
      <w:r>
        <w:rPr>
          <w:rFonts w:ascii="Arial" w:hAnsi="Arial" w:cs="Arial"/>
          <w:color w:val="000000"/>
        </w:rPr>
        <w:t>ü</w:t>
      </w:r>
      <w:r w:rsidRPr="00822F7F">
        <w:rPr>
          <w:rFonts w:ascii="Arial" w:hAnsi="Arial" w:cs="Arial"/>
          <w:color w:val="000000"/>
        </w:rPr>
        <w:t>rich</w:t>
      </w:r>
      <w:r w:rsidRPr="00822F7F">
        <w:rPr>
          <w:rFonts w:ascii="Arial" w:hAnsi="Arial" w:cs="Arial"/>
          <w:color w:val="000000"/>
        </w:rPr>
        <w:br/>
        <w:t xml:space="preserve">Jacobs Center for Productive Youth </w:t>
      </w:r>
      <w:proofErr w:type="spellStart"/>
      <w:r w:rsidRPr="00822F7F">
        <w:rPr>
          <w:rFonts w:ascii="Arial" w:hAnsi="Arial" w:cs="Arial"/>
          <w:color w:val="000000"/>
        </w:rPr>
        <w:t>Developmment</w:t>
      </w:r>
      <w:proofErr w:type="spellEnd"/>
    </w:p>
    <w:p w:rsidR="007C1649" w:rsidRDefault="007C1649" w:rsidP="007C1649">
      <w:pPr>
        <w:jc w:val="center"/>
        <w:rPr>
          <w:rFonts w:ascii="Arial" w:hAnsi="Arial" w:cs="Arial"/>
          <w:color w:val="000000"/>
          <w:lang w:val="de-CH"/>
        </w:rPr>
      </w:pPr>
      <w:r w:rsidRPr="002858FC">
        <w:rPr>
          <w:rFonts w:ascii="Arial" w:hAnsi="Arial" w:cs="Arial"/>
          <w:color w:val="000000"/>
          <w:lang w:val="de-CH"/>
        </w:rPr>
        <w:t>Andreasstrasse 15</w:t>
      </w:r>
      <w:r w:rsidRPr="002858FC">
        <w:rPr>
          <w:rFonts w:ascii="Arial" w:hAnsi="Arial" w:cs="Arial"/>
          <w:color w:val="000000"/>
          <w:lang w:val="de-CH"/>
        </w:rPr>
        <w:br/>
        <w:t xml:space="preserve">Zürich, 8050, </w:t>
      </w:r>
      <w:proofErr w:type="spellStart"/>
      <w:r w:rsidRPr="002858FC">
        <w:rPr>
          <w:rFonts w:ascii="Arial" w:hAnsi="Arial" w:cs="Arial"/>
          <w:color w:val="000000"/>
          <w:lang w:val="de-CH"/>
        </w:rPr>
        <w:t>Switzerland</w:t>
      </w:r>
      <w:proofErr w:type="spellEnd"/>
    </w:p>
    <w:p w:rsidR="00865EAF" w:rsidRDefault="00865EAF" w:rsidP="00865EAF">
      <w:pPr>
        <w:jc w:val="center"/>
        <w:rPr>
          <w:rFonts w:ascii="Arial" w:hAnsi="Arial" w:cs="Arial"/>
          <w:color w:val="000000"/>
          <w:lang w:val="de-CH"/>
        </w:rPr>
      </w:pPr>
    </w:p>
    <w:p w:rsidR="00865EAF" w:rsidRPr="002858FC" w:rsidRDefault="00865EAF" w:rsidP="00865EAF">
      <w:pPr>
        <w:jc w:val="center"/>
        <w:rPr>
          <w:rFonts w:ascii="Arial" w:hAnsi="Arial" w:cs="Arial"/>
          <w:color w:val="000000"/>
          <w:lang w:val="de-CH"/>
        </w:rPr>
      </w:pPr>
      <w:r w:rsidRPr="002858FC">
        <w:rPr>
          <w:rFonts w:ascii="Arial" w:hAnsi="Arial" w:cs="Arial"/>
          <w:color w:val="000000"/>
          <w:lang w:val="de-CH"/>
        </w:rPr>
        <w:t xml:space="preserve">Edith Chen, </w:t>
      </w:r>
      <w:proofErr w:type="spellStart"/>
      <w:r w:rsidRPr="002858FC">
        <w:rPr>
          <w:rFonts w:ascii="Arial" w:hAnsi="Arial" w:cs="Arial"/>
          <w:color w:val="000000"/>
          <w:lang w:val="de-CH"/>
        </w:rPr>
        <w:t>Ph.D</w:t>
      </w:r>
      <w:proofErr w:type="spellEnd"/>
      <w:r w:rsidRPr="002858FC">
        <w:rPr>
          <w:rFonts w:ascii="Arial" w:hAnsi="Arial" w:cs="Arial"/>
          <w:color w:val="000000"/>
          <w:lang w:val="de-CH"/>
        </w:rPr>
        <w:t>.</w:t>
      </w:r>
    </w:p>
    <w:p w:rsidR="00865EAF" w:rsidRPr="00822F7F" w:rsidRDefault="00865EAF" w:rsidP="00865EAF">
      <w:pPr>
        <w:jc w:val="center"/>
        <w:rPr>
          <w:rFonts w:ascii="Arial" w:hAnsi="Arial" w:cs="Arial"/>
          <w:color w:val="000000"/>
        </w:rPr>
      </w:pPr>
      <w:r w:rsidRPr="00822F7F">
        <w:rPr>
          <w:rFonts w:ascii="Arial" w:hAnsi="Arial" w:cs="Arial"/>
          <w:color w:val="000000"/>
        </w:rPr>
        <w:t>Northwestern University</w:t>
      </w:r>
    </w:p>
    <w:p w:rsidR="00865EAF" w:rsidRPr="00822F7F" w:rsidRDefault="00865EAF" w:rsidP="00865EAF">
      <w:pPr>
        <w:jc w:val="center"/>
        <w:rPr>
          <w:rFonts w:ascii="Arial" w:hAnsi="Arial" w:cs="Arial"/>
          <w:color w:val="000000"/>
        </w:rPr>
      </w:pPr>
      <w:r w:rsidRPr="00822F7F">
        <w:rPr>
          <w:rFonts w:ascii="Arial" w:hAnsi="Arial" w:cs="Arial"/>
          <w:color w:val="000000"/>
        </w:rPr>
        <w:t>Department of Psychology</w:t>
      </w:r>
    </w:p>
    <w:p w:rsidR="00865EAF" w:rsidRPr="00822F7F" w:rsidRDefault="00865EAF" w:rsidP="00865EAF">
      <w:pPr>
        <w:jc w:val="center"/>
        <w:rPr>
          <w:rFonts w:ascii="Arial" w:hAnsi="Arial" w:cs="Arial"/>
          <w:color w:val="000000"/>
        </w:rPr>
      </w:pPr>
      <w:r w:rsidRPr="00822F7F">
        <w:rPr>
          <w:rFonts w:ascii="Arial" w:hAnsi="Arial" w:cs="Arial"/>
          <w:color w:val="000000"/>
        </w:rPr>
        <w:t>2029 Sheridan Road</w:t>
      </w:r>
    </w:p>
    <w:p w:rsidR="00865EAF" w:rsidRDefault="00865EAF" w:rsidP="00865EAF">
      <w:pPr>
        <w:jc w:val="center"/>
        <w:rPr>
          <w:rFonts w:ascii="Arial" w:hAnsi="Arial" w:cs="Arial"/>
          <w:color w:val="000000"/>
        </w:rPr>
      </w:pPr>
      <w:r w:rsidRPr="00822F7F">
        <w:rPr>
          <w:rFonts w:ascii="Arial" w:hAnsi="Arial" w:cs="Arial"/>
          <w:color w:val="000000"/>
        </w:rPr>
        <w:t>Evanston, IL</w:t>
      </w:r>
      <w:r>
        <w:rPr>
          <w:rFonts w:ascii="Arial" w:hAnsi="Arial" w:cs="Arial"/>
          <w:color w:val="000000"/>
        </w:rPr>
        <w:t>, USA,</w:t>
      </w:r>
      <w:r w:rsidRPr="00822F7F">
        <w:rPr>
          <w:rFonts w:ascii="Arial" w:hAnsi="Arial" w:cs="Arial"/>
          <w:color w:val="000000"/>
        </w:rPr>
        <w:t xml:space="preserve"> 60208-2710</w:t>
      </w:r>
    </w:p>
    <w:p w:rsidR="00822F7F" w:rsidRPr="00B73241" w:rsidRDefault="00822F7F" w:rsidP="006C30B3">
      <w:pPr>
        <w:jc w:val="center"/>
        <w:rPr>
          <w:rFonts w:ascii="Arial" w:hAnsi="Arial" w:cs="Arial"/>
          <w:rPrChange w:id="24" w:author="Microsoft Office User" w:date="2019-11-13T19:11:00Z">
            <w:rPr>
              <w:rFonts w:ascii="Arial" w:hAnsi="Arial" w:cs="Arial"/>
              <w:lang w:val="de-CH"/>
            </w:rPr>
          </w:rPrChange>
        </w:rPr>
      </w:pPr>
    </w:p>
    <w:p w:rsidR="00822F7F" w:rsidRPr="00822F7F" w:rsidRDefault="00822F7F" w:rsidP="006C30B3">
      <w:pPr>
        <w:jc w:val="center"/>
        <w:rPr>
          <w:rFonts w:ascii="Arial" w:hAnsi="Arial" w:cs="Arial"/>
        </w:rPr>
      </w:pPr>
      <w:r w:rsidRPr="00822F7F">
        <w:rPr>
          <w:rFonts w:ascii="Arial" w:hAnsi="Arial" w:cs="Arial"/>
        </w:rPr>
        <w:t>Greg Miller, Ph.D.</w:t>
      </w:r>
    </w:p>
    <w:p w:rsidR="00822F7F" w:rsidRPr="00822F7F" w:rsidRDefault="00822F7F" w:rsidP="006C30B3">
      <w:pPr>
        <w:jc w:val="center"/>
        <w:rPr>
          <w:rFonts w:ascii="Arial" w:hAnsi="Arial" w:cs="Arial"/>
          <w:color w:val="000000"/>
        </w:rPr>
      </w:pPr>
      <w:r w:rsidRPr="00822F7F">
        <w:rPr>
          <w:rFonts w:ascii="Arial" w:hAnsi="Arial" w:cs="Arial"/>
          <w:color w:val="000000"/>
        </w:rPr>
        <w:t>Northwestern University</w:t>
      </w:r>
    </w:p>
    <w:p w:rsidR="00822F7F" w:rsidRPr="00822F7F" w:rsidRDefault="00822F7F" w:rsidP="006C30B3">
      <w:pPr>
        <w:jc w:val="center"/>
        <w:rPr>
          <w:rFonts w:ascii="Arial" w:hAnsi="Arial" w:cs="Arial"/>
          <w:color w:val="000000"/>
        </w:rPr>
      </w:pPr>
      <w:r w:rsidRPr="00822F7F">
        <w:rPr>
          <w:rFonts w:ascii="Arial" w:hAnsi="Arial" w:cs="Arial"/>
          <w:color w:val="000000"/>
        </w:rPr>
        <w:t>Department of Psychology</w:t>
      </w:r>
    </w:p>
    <w:p w:rsidR="00822F7F" w:rsidRPr="00822F7F" w:rsidRDefault="00822F7F" w:rsidP="006C30B3">
      <w:pPr>
        <w:jc w:val="center"/>
        <w:rPr>
          <w:rFonts w:ascii="Arial" w:hAnsi="Arial" w:cs="Arial"/>
          <w:color w:val="000000"/>
        </w:rPr>
      </w:pPr>
      <w:r w:rsidRPr="00822F7F">
        <w:rPr>
          <w:rFonts w:ascii="Arial" w:hAnsi="Arial" w:cs="Arial"/>
          <w:color w:val="000000"/>
        </w:rPr>
        <w:t>2029 Sheridan Road</w:t>
      </w:r>
    </w:p>
    <w:p w:rsidR="00822F7F" w:rsidRPr="00822F7F" w:rsidRDefault="00822F7F" w:rsidP="006C30B3">
      <w:pPr>
        <w:jc w:val="center"/>
        <w:rPr>
          <w:rFonts w:ascii="Arial" w:hAnsi="Arial" w:cs="Arial"/>
          <w:color w:val="000000"/>
        </w:rPr>
      </w:pPr>
      <w:r w:rsidRPr="00822F7F">
        <w:rPr>
          <w:rFonts w:ascii="Arial" w:hAnsi="Arial" w:cs="Arial"/>
          <w:color w:val="000000"/>
        </w:rPr>
        <w:t>Evanston, IL</w:t>
      </w:r>
      <w:r w:rsidR="006C30B3">
        <w:rPr>
          <w:rFonts w:ascii="Arial" w:hAnsi="Arial" w:cs="Arial"/>
          <w:color w:val="000000"/>
        </w:rPr>
        <w:t>, USA,</w:t>
      </w:r>
      <w:r w:rsidRPr="00822F7F">
        <w:rPr>
          <w:rFonts w:ascii="Arial" w:hAnsi="Arial" w:cs="Arial"/>
          <w:color w:val="000000"/>
        </w:rPr>
        <w:t xml:space="preserve"> 60208-2710</w:t>
      </w:r>
    </w:p>
    <w:p w:rsidR="00822F7F" w:rsidRPr="00822F7F" w:rsidRDefault="00822F7F" w:rsidP="006C30B3">
      <w:pPr>
        <w:jc w:val="center"/>
        <w:rPr>
          <w:rFonts w:ascii="Arial" w:hAnsi="Arial" w:cs="Arial"/>
        </w:rPr>
      </w:pPr>
    </w:p>
    <w:p w:rsidR="00822F7F" w:rsidRPr="00822F7F" w:rsidRDefault="00822F7F" w:rsidP="006C30B3">
      <w:pPr>
        <w:jc w:val="center"/>
        <w:rPr>
          <w:rFonts w:ascii="Arial" w:hAnsi="Arial" w:cs="Arial"/>
        </w:rPr>
      </w:pPr>
      <w:r w:rsidRPr="00822F7F">
        <w:rPr>
          <w:rFonts w:ascii="Arial" w:hAnsi="Arial" w:cs="Arial"/>
        </w:rPr>
        <w:t>Keith Payne, Ph.D.</w:t>
      </w:r>
    </w:p>
    <w:p w:rsidR="00822F7F" w:rsidRPr="00822F7F" w:rsidRDefault="00822F7F" w:rsidP="006C30B3">
      <w:pPr>
        <w:contextualSpacing/>
        <w:jc w:val="center"/>
        <w:rPr>
          <w:rFonts w:ascii="Arial" w:hAnsi="Arial" w:cs="Arial"/>
        </w:rPr>
      </w:pPr>
      <w:r w:rsidRPr="00822F7F">
        <w:rPr>
          <w:rFonts w:ascii="Arial" w:hAnsi="Arial" w:cs="Arial"/>
        </w:rPr>
        <w:t>University of North Carolina, Chapel Hill</w:t>
      </w:r>
    </w:p>
    <w:p w:rsidR="00822F7F" w:rsidRPr="00822F7F" w:rsidRDefault="00822F7F" w:rsidP="006C30B3">
      <w:pPr>
        <w:contextualSpacing/>
        <w:jc w:val="center"/>
        <w:rPr>
          <w:rFonts w:ascii="Arial" w:hAnsi="Arial" w:cs="Arial"/>
        </w:rPr>
      </w:pPr>
      <w:r w:rsidRPr="00822F7F">
        <w:rPr>
          <w:rFonts w:ascii="Arial" w:hAnsi="Arial" w:cs="Arial"/>
        </w:rPr>
        <w:t>Department of Psychology</w:t>
      </w:r>
    </w:p>
    <w:p w:rsidR="00822F7F" w:rsidRPr="00822F7F" w:rsidRDefault="00822F7F" w:rsidP="006C30B3">
      <w:pPr>
        <w:contextualSpacing/>
        <w:jc w:val="center"/>
        <w:rPr>
          <w:rFonts w:ascii="Arial" w:hAnsi="Arial" w:cs="Arial"/>
        </w:rPr>
      </w:pPr>
      <w:r w:rsidRPr="00822F7F">
        <w:rPr>
          <w:rFonts w:ascii="Arial" w:hAnsi="Arial" w:cs="Arial"/>
        </w:rPr>
        <w:t>Campus Box # 3270</w:t>
      </w:r>
    </w:p>
    <w:p w:rsidR="00822F7F" w:rsidRPr="00822F7F" w:rsidRDefault="00822F7F" w:rsidP="006C30B3">
      <w:pPr>
        <w:contextualSpacing/>
        <w:jc w:val="center"/>
        <w:rPr>
          <w:rFonts w:ascii="Arial" w:hAnsi="Arial" w:cs="Arial"/>
        </w:rPr>
      </w:pPr>
      <w:r w:rsidRPr="00822F7F">
        <w:rPr>
          <w:rFonts w:ascii="Arial" w:hAnsi="Arial" w:cs="Arial"/>
        </w:rPr>
        <w:t>Chapel Hill, NC</w:t>
      </w:r>
      <w:r w:rsidR="006C30B3">
        <w:rPr>
          <w:rFonts w:ascii="Arial" w:hAnsi="Arial" w:cs="Arial"/>
        </w:rPr>
        <w:t>, USA,</w:t>
      </w:r>
      <w:r w:rsidRPr="00822F7F">
        <w:rPr>
          <w:rFonts w:ascii="Arial" w:hAnsi="Arial" w:cs="Arial"/>
        </w:rPr>
        <w:t xml:space="preserve"> 27599-3270</w:t>
      </w:r>
    </w:p>
    <w:p w:rsidR="00822F7F" w:rsidRPr="00822F7F" w:rsidRDefault="00822F7F" w:rsidP="006C30B3">
      <w:pPr>
        <w:jc w:val="center"/>
        <w:rPr>
          <w:rFonts w:ascii="Arial" w:hAnsi="Arial" w:cs="Arial"/>
        </w:rPr>
      </w:pPr>
    </w:p>
    <w:p w:rsidR="00822F7F" w:rsidRPr="00822F7F" w:rsidRDefault="00822F7F" w:rsidP="006C30B3">
      <w:pPr>
        <w:jc w:val="center"/>
        <w:rPr>
          <w:rFonts w:ascii="Arial" w:hAnsi="Arial" w:cs="Arial"/>
        </w:rPr>
      </w:pPr>
      <w:r w:rsidRPr="00822F7F">
        <w:rPr>
          <w:rFonts w:ascii="Arial" w:hAnsi="Arial" w:cs="Arial"/>
        </w:rPr>
        <w:t xml:space="preserve">David </w:t>
      </w:r>
      <w:proofErr w:type="spellStart"/>
      <w:r w:rsidRPr="00822F7F">
        <w:rPr>
          <w:rFonts w:ascii="Arial" w:hAnsi="Arial" w:cs="Arial"/>
        </w:rPr>
        <w:t>Peden</w:t>
      </w:r>
      <w:proofErr w:type="spellEnd"/>
      <w:r w:rsidRPr="00822F7F">
        <w:rPr>
          <w:rFonts w:ascii="Arial" w:hAnsi="Arial" w:cs="Arial"/>
        </w:rPr>
        <w:t>, M.D.</w:t>
      </w:r>
    </w:p>
    <w:p w:rsidR="00822F7F" w:rsidRPr="00822F7F" w:rsidRDefault="00822F7F" w:rsidP="006C30B3">
      <w:pPr>
        <w:contextualSpacing/>
        <w:jc w:val="center"/>
        <w:rPr>
          <w:rFonts w:ascii="Arial" w:hAnsi="Arial" w:cs="Arial"/>
        </w:rPr>
      </w:pPr>
      <w:r w:rsidRPr="00822F7F">
        <w:rPr>
          <w:rFonts w:ascii="Arial" w:hAnsi="Arial" w:cs="Arial"/>
        </w:rPr>
        <w:t>University of North Carolina, Chapel Hill</w:t>
      </w:r>
    </w:p>
    <w:p w:rsidR="00822F7F" w:rsidRPr="00822F7F" w:rsidRDefault="00822F7F" w:rsidP="006C30B3">
      <w:pPr>
        <w:jc w:val="center"/>
        <w:rPr>
          <w:rFonts w:ascii="Arial" w:hAnsi="Arial" w:cs="Arial"/>
        </w:rPr>
      </w:pPr>
      <w:r w:rsidRPr="00822F7F">
        <w:rPr>
          <w:rFonts w:ascii="Arial" w:hAnsi="Arial" w:cs="Arial"/>
        </w:rPr>
        <w:t>Department of Pediatrics</w:t>
      </w:r>
    </w:p>
    <w:p w:rsidR="00822F7F" w:rsidRPr="00822F7F" w:rsidRDefault="00822F7F" w:rsidP="006C30B3">
      <w:pPr>
        <w:jc w:val="center"/>
        <w:rPr>
          <w:rFonts w:ascii="Arial" w:hAnsi="Arial" w:cs="Arial"/>
        </w:rPr>
      </w:pPr>
      <w:r w:rsidRPr="00822F7F">
        <w:rPr>
          <w:rFonts w:ascii="Arial" w:hAnsi="Arial" w:cs="Arial"/>
        </w:rPr>
        <w:t xml:space="preserve">554 Human Studies Facility </w:t>
      </w:r>
      <w:r w:rsidRPr="00822F7F">
        <w:rPr>
          <w:rFonts w:ascii="Arial" w:hAnsi="Arial" w:cs="Arial"/>
        </w:rPr>
        <w:br/>
      </w:r>
      <w:r>
        <w:rPr>
          <w:rFonts w:ascii="Arial" w:hAnsi="Arial" w:cs="Arial"/>
        </w:rPr>
        <w:t xml:space="preserve">Campus Box </w:t>
      </w:r>
      <w:r w:rsidRPr="00822F7F">
        <w:rPr>
          <w:rFonts w:ascii="Arial" w:hAnsi="Arial" w:cs="Arial"/>
        </w:rPr>
        <w:t>#</w:t>
      </w:r>
      <w:r>
        <w:rPr>
          <w:rFonts w:ascii="Arial" w:hAnsi="Arial" w:cs="Arial"/>
        </w:rPr>
        <w:t xml:space="preserve"> </w:t>
      </w:r>
      <w:r w:rsidRPr="00822F7F">
        <w:rPr>
          <w:rFonts w:ascii="Arial" w:hAnsi="Arial" w:cs="Arial"/>
        </w:rPr>
        <w:t>7310</w:t>
      </w:r>
    </w:p>
    <w:p w:rsidR="00822F7F" w:rsidRDefault="00822F7F" w:rsidP="006C30B3">
      <w:pPr>
        <w:contextualSpacing/>
        <w:jc w:val="center"/>
        <w:rPr>
          <w:rFonts w:ascii="Arial" w:hAnsi="Arial" w:cs="Arial"/>
        </w:rPr>
      </w:pPr>
      <w:r w:rsidRPr="00822F7F">
        <w:rPr>
          <w:rFonts w:ascii="Arial" w:hAnsi="Arial" w:cs="Arial"/>
        </w:rPr>
        <w:t>Chapel Hill, NC</w:t>
      </w:r>
      <w:r w:rsidR="006C30B3">
        <w:rPr>
          <w:rFonts w:ascii="Arial" w:hAnsi="Arial" w:cs="Arial"/>
        </w:rPr>
        <w:t>, USA,</w:t>
      </w:r>
      <w:r w:rsidRPr="00822F7F">
        <w:rPr>
          <w:rFonts w:ascii="Arial" w:hAnsi="Arial" w:cs="Arial"/>
        </w:rPr>
        <w:t xml:space="preserve"> 27599-7310</w:t>
      </w:r>
    </w:p>
    <w:p w:rsidR="006C30B3" w:rsidRDefault="006C30B3" w:rsidP="006C30B3">
      <w:pPr>
        <w:contextualSpacing/>
        <w:jc w:val="center"/>
        <w:rPr>
          <w:rFonts w:ascii="Arial" w:hAnsi="Arial" w:cs="Arial"/>
        </w:rPr>
      </w:pPr>
    </w:p>
    <w:p w:rsidR="006C30B3" w:rsidRDefault="006C30B3" w:rsidP="006C30B3">
      <w:pPr>
        <w:contextualSpacing/>
        <w:jc w:val="center"/>
        <w:rPr>
          <w:rFonts w:ascii="Arial" w:hAnsi="Arial" w:cs="Arial"/>
        </w:rPr>
      </w:pPr>
      <w:r>
        <w:rPr>
          <w:rFonts w:ascii="Arial" w:hAnsi="Arial" w:cs="Arial"/>
        </w:rPr>
        <w:t>Rebecca Fry, Ph.D.</w:t>
      </w:r>
    </w:p>
    <w:p w:rsidR="006C30B3" w:rsidRPr="00822F7F" w:rsidRDefault="006C30B3" w:rsidP="006C30B3">
      <w:pPr>
        <w:contextualSpacing/>
        <w:jc w:val="center"/>
        <w:rPr>
          <w:rFonts w:ascii="Arial" w:hAnsi="Arial" w:cs="Arial"/>
        </w:rPr>
      </w:pPr>
      <w:r w:rsidRPr="00822F7F">
        <w:rPr>
          <w:rFonts w:ascii="Arial" w:hAnsi="Arial" w:cs="Arial"/>
        </w:rPr>
        <w:t>University of North Carolina, Chapel Hill</w:t>
      </w:r>
    </w:p>
    <w:p w:rsidR="006C30B3" w:rsidRDefault="006C30B3" w:rsidP="006C30B3">
      <w:pPr>
        <w:contextualSpacing/>
        <w:jc w:val="center"/>
        <w:rPr>
          <w:rFonts w:ascii="Arial" w:hAnsi="Arial" w:cs="Arial"/>
        </w:rPr>
      </w:pPr>
      <w:r>
        <w:rPr>
          <w:rFonts w:ascii="Arial" w:hAnsi="Arial" w:cs="Arial"/>
        </w:rPr>
        <w:t>Department of Environmental Sciences and Engineering</w:t>
      </w:r>
    </w:p>
    <w:p w:rsidR="006C30B3" w:rsidRDefault="006C30B3" w:rsidP="006C30B3">
      <w:pPr>
        <w:contextualSpacing/>
        <w:jc w:val="center"/>
        <w:rPr>
          <w:rFonts w:ascii="Arial" w:hAnsi="Arial" w:cs="Arial"/>
        </w:rPr>
      </w:pPr>
      <w:r>
        <w:rPr>
          <w:rFonts w:ascii="Arial" w:hAnsi="Arial" w:cs="Arial"/>
        </w:rPr>
        <w:t>166A Rosenau Hall, CB 7431</w:t>
      </w:r>
    </w:p>
    <w:p w:rsidR="006C30B3" w:rsidRDefault="006C30B3" w:rsidP="006C30B3">
      <w:pPr>
        <w:contextualSpacing/>
        <w:jc w:val="center"/>
        <w:rPr>
          <w:rFonts w:ascii="Arial" w:hAnsi="Arial" w:cs="Arial"/>
        </w:rPr>
      </w:pPr>
      <w:r>
        <w:rPr>
          <w:rFonts w:ascii="Arial" w:hAnsi="Arial" w:cs="Arial"/>
        </w:rPr>
        <w:t>Chapel Hill, NC, USA, 27599-7431</w:t>
      </w:r>
    </w:p>
    <w:p w:rsidR="006B7712" w:rsidRPr="00B73241" w:rsidRDefault="006B7712" w:rsidP="00865EAF">
      <w:pPr>
        <w:jc w:val="center"/>
        <w:rPr>
          <w:rFonts w:ascii="Arial" w:hAnsi="Arial" w:cs="Arial"/>
          <w:color w:val="000000"/>
          <w:rPrChange w:id="25" w:author="Microsoft Office User" w:date="2019-11-13T19:11:00Z">
            <w:rPr>
              <w:rFonts w:ascii="Arial" w:hAnsi="Arial" w:cs="Arial"/>
              <w:color w:val="000000"/>
              <w:lang w:val="de-CH"/>
            </w:rPr>
          </w:rPrChange>
        </w:rPr>
      </w:pPr>
    </w:p>
    <w:p w:rsidR="00865EAF" w:rsidRPr="00B73241" w:rsidRDefault="00865EAF" w:rsidP="00865EAF">
      <w:pPr>
        <w:jc w:val="center"/>
        <w:rPr>
          <w:rFonts w:ascii="Arial" w:hAnsi="Arial" w:cs="Arial"/>
          <w:vertAlign w:val="superscript"/>
          <w:rPrChange w:id="26" w:author="Microsoft Office User" w:date="2019-11-13T19:11:00Z">
            <w:rPr>
              <w:rFonts w:ascii="Arial" w:hAnsi="Arial" w:cs="Arial"/>
              <w:vertAlign w:val="superscript"/>
              <w:lang w:val="de-CH"/>
            </w:rPr>
          </w:rPrChange>
        </w:rPr>
      </w:pPr>
      <w:r w:rsidRPr="00B73241">
        <w:rPr>
          <w:rFonts w:ascii="Arial" w:hAnsi="Arial" w:cs="Arial"/>
          <w:rPrChange w:id="27" w:author="Microsoft Office User" w:date="2019-11-13T19:11:00Z">
            <w:rPr>
              <w:rFonts w:ascii="Arial" w:hAnsi="Arial" w:cs="Arial"/>
              <w:lang w:val="de-CH"/>
            </w:rPr>
          </w:rPrChange>
        </w:rPr>
        <w:t>Cathi Propper, Ph.D.</w:t>
      </w:r>
      <w:del w:id="28" w:author="Microsoft Office User" w:date="2019-11-13T19:13:00Z">
        <w:r w:rsidRPr="00B73241" w:rsidDel="00B73241">
          <w:rPr>
            <w:rFonts w:ascii="Arial" w:hAnsi="Arial" w:cs="Arial"/>
            <w:vertAlign w:val="superscript"/>
            <w:rPrChange w:id="29" w:author="Microsoft Office User" w:date="2019-11-13T19:11:00Z">
              <w:rPr>
                <w:rFonts w:ascii="Arial" w:hAnsi="Arial" w:cs="Arial"/>
                <w:vertAlign w:val="superscript"/>
                <w:lang w:val="de-CH"/>
              </w:rPr>
            </w:rPrChange>
          </w:rPr>
          <w:delText>2</w:delText>
        </w:r>
      </w:del>
    </w:p>
    <w:p w:rsidR="00865EAF" w:rsidRPr="00822F7F" w:rsidRDefault="00865EAF" w:rsidP="00865EAF">
      <w:pPr>
        <w:jc w:val="center"/>
        <w:rPr>
          <w:rFonts w:ascii="Arial" w:hAnsi="Arial" w:cs="Arial"/>
        </w:rPr>
      </w:pPr>
      <w:r w:rsidRPr="00822F7F">
        <w:rPr>
          <w:rFonts w:ascii="Arial" w:hAnsi="Arial" w:cs="Arial"/>
        </w:rPr>
        <w:lastRenderedPageBreak/>
        <w:t>University of North Carolina at Chapel Hill</w:t>
      </w:r>
    </w:p>
    <w:p w:rsidR="00865EAF" w:rsidRPr="00822F7F" w:rsidRDefault="00865EAF" w:rsidP="00865EAF">
      <w:pPr>
        <w:jc w:val="center"/>
        <w:rPr>
          <w:rFonts w:ascii="Arial" w:hAnsi="Arial" w:cs="Arial"/>
        </w:rPr>
      </w:pPr>
      <w:r w:rsidRPr="00822F7F">
        <w:rPr>
          <w:rFonts w:ascii="Arial" w:hAnsi="Arial" w:cs="Arial"/>
        </w:rPr>
        <w:t>Center for Developmental Science</w:t>
      </w:r>
    </w:p>
    <w:p w:rsidR="00865EAF" w:rsidRPr="00822F7F" w:rsidDel="00B73241" w:rsidRDefault="00865EAF" w:rsidP="00865EAF">
      <w:pPr>
        <w:jc w:val="center"/>
        <w:rPr>
          <w:del w:id="30" w:author="Microsoft Office User" w:date="2019-11-13T19:14:00Z"/>
          <w:rFonts w:ascii="Arial" w:hAnsi="Arial" w:cs="Arial"/>
        </w:rPr>
      </w:pPr>
      <w:r w:rsidRPr="00822F7F">
        <w:rPr>
          <w:rFonts w:ascii="Arial" w:hAnsi="Arial" w:cs="Arial"/>
        </w:rPr>
        <w:t>East Franklin Street</w:t>
      </w:r>
      <w:r w:rsidRPr="00822F7F">
        <w:rPr>
          <w:rFonts w:ascii="Arial" w:hAnsi="Arial" w:cs="Arial"/>
        </w:rPr>
        <w:br/>
        <w:t>Suite 200, CB#8115</w:t>
      </w:r>
      <w:r w:rsidRPr="00822F7F">
        <w:rPr>
          <w:rFonts w:ascii="Arial" w:hAnsi="Arial" w:cs="Arial"/>
        </w:rPr>
        <w:br/>
        <w:t>Chapel Hill, NC 27599-8115</w:t>
      </w:r>
    </w:p>
    <w:p w:rsidR="00865EAF" w:rsidRPr="00822F7F" w:rsidRDefault="00865EAF" w:rsidP="00B73241">
      <w:pPr>
        <w:jc w:val="center"/>
        <w:rPr>
          <w:rFonts w:ascii="Arial" w:hAnsi="Arial" w:cs="Arial"/>
          <w:color w:val="000000"/>
        </w:rPr>
        <w:pPrChange w:id="31" w:author="Microsoft Office User" w:date="2019-11-13T19:14:00Z">
          <w:pPr>
            <w:jc w:val="center"/>
          </w:pPr>
        </w:pPrChange>
      </w:pPr>
    </w:p>
    <w:p w:rsidR="00B73241" w:rsidRDefault="00B73241" w:rsidP="00B73241">
      <w:pPr>
        <w:jc w:val="center"/>
        <w:rPr>
          <w:ins w:id="32" w:author="Microsoft Office User" w:date="2019-11-13T19:14:00Z"/>
          <w:rFonts w:ascii="Arial" w:hAnsi="Arial" w:cs="Arial"/>
        </w:rPr>
      </w:pPr>
    </w:p>
    <w:p w:rsidR="00B73241" w:rsidRPr="00822F7F" w:rsidRDefault="00B73241" w:rsidP="00B73241">
      <w:pPr>
        <w:jc w:val="center"/>
        <w:rPr>
          <w:ins w:id="33" w:author="Microsoft Office User" w:date="2019-11-13T19:14:00Z"/>
          <w:rFonts w:ascii="Arial" w:hAnsi="Arial" w:cs="Arial"/>
          <w:vertAlign w:val="superscript"/>
        </w:rPr>
      </w:pPr>
      <w:ins w:id="34" w:author="Microsoft Office User" w:date="2019-11-13T19:14:00Z">
        <w:r w:rsidRPr="00822F7F">
          <w:rPr>
            <w:rFonts w:ascii="Arial" w:hAnsi="Arial" w:cs="Arial"/>
          </w:rPr>
          <w:t>Michael J. Shanahan, Ph.D.</w:t>
        </w:r>
      </w:ins>
    </w:p>
    <w:p w:rsidR="00B73241" w:rsidRPr="00822F7F" w:rsidRDefault="00B73241" w:rsidP="00B73241">
      <w:pPr>
        <w:jc w:val="center"/>
        <w:rPr>
          <w:ins w:id="35" w:author="Microsoft Office User" w:date="2019-11-13T19:14:00Z"/>
          <w:rFonts w:ascii="Arial" w:hAnsi="Arial" w:cs="Arial"/>
          <w:color w:val="000000"/>
        </w:rPr>
      </w:pPr>
      <w:ins w:id="36" w:author="Microsoft Office User" w:date="2019-11-13T19:14:00Z">
        <w:r w:rsidRPr="00822F7F">
          <w:rPr>
            <w:rFonts w:ascii="Arial" w:hAnsi="Arial" w:cs="Arial"/>
            <w:color w:val="000000"/>
          </w:rPr>
          <w:t>University of Z</w:t>
        </w:r>
        <w:r>
          <w:rPr>
            <w:rFonts w:ascii="Arial" w:hAnsi="Arial" w:cs="Arial"/>
            <w:color w:val="000000"/>
          </w:rPr>
          <w:t>ü</w:t>
        </w:r>
        <w:r w:rsidRPr="00822F7F">
          <w:rPr>
            <w:rFonts w:ascii="Arial" w:hAnsi="Arial" w:cs="Arial"/>
            <w:color w:val="000000"/>
          </w:rPr>
          <w:t>rich</w:t>
        </w:r>
        <w:r w:rsidRPr="00822F7F">
          <w:rPr>
            <w:rFonts w:ascii="Arial" w:hAnsi="Arial" w:cs="Arial"/>
            <w:color w:val="000000"/>
          </w:rPr>
          <w:br/>
          <w:t>Jacobs Center for Productive Youth Development</w:t>
        </w:r>
      </w:ins>
    </w:p>
    <w:p w:rsidR="00B73241" w:rsidRPr="00265A19" w:rsidRDefault="00B73241" w:rsidP="00B73241">
      <w:pPr>
        <w:jc w:val="center"/>
        <w:rPr>
          <w:ins w:id="37" w:author="Microsoft Office User" w:date="2019-11-13T19:14:00Z"/>
          <w:rStyle w:val="Hyperlink"/>
          <w:rFonts w:ascii="Arial" w:hAnsi="Arial" w:cs="Arial"/>
          <w:lang w:val="de-CH"/>
        </w:rPr>
      </w:pPr>
      <w:ins w:id="38" w:author="Microsoft Office User" w:date="2019-11-13T19:14:00Z">
        <w:r w:rsidRPr="002858FC">
          <w:rPr>
            <w:rFonts w:ascii="Arial" w:hAnsi="Arial" w:cs="Arial"/>
            <w:color w:val="000000"/>
            <w:lang w:val="de-CH"/>
          </w:rPr>
          <w:t xml:space="preserve">Andreasstrasse 15 </w:t>
        </w:r>
        <w:r w:rsidRPr="002858FC">
          <w:rPr>
            <w:rFonts w:ascii="Arial" w:hAnsi="Arial" w:cs="Arial"/>
            <w:color w:val="000000"/>
            <w:lang w:val="de-CH"/>
          </w:rPr>
          <w:br/>
          <w:t xml:space="preserve">Zürich, 8050, </w:t>
        </w:r>
        <w:proofErr w:type="spellStart"/>
        <w:r w:rsidRPr="002858FC">
          <w:rPr>
            <w:rFonts w:ascii="Arial" w:hAnsi="Arial" w:cs="Arial"/>
            <w:color w:val="000000"/>
            <w:lang w:val="de-CH"/>
          </w:rPr>
          <w:t>Switzerland</w:t>
        </w:r>
        <w:proofErr w:type="spellEnd"/>
        <w:r>
          <w:rPr>
            <w:rFonts w:ascii="Arial" w:hAnsi="Arial" w:cs="Arial"/>
            <w:lang w:val="de-CH"/>
          </w:rPr>
          <w:t xml:space="preserve"> </w:t>
        </w:r>
      </w:ins>
    </w:p>
    <w:p w:rsidR="006B7712" w:rsidRDefault="006B7712" w:rsidP="006C30B3">
      <w:pPr>
        <w:rPr>
          <w:rFonts w:ascii="Arial" w:hAnsi="Arial" w:cs="Arial"/>
        </w:rPr>
      </w:pPr>
    </w:p>
    <w:p w:rsidR="00822F7F" w:rsidDel="00B73241" w:rsidRDefault="00822F7F" w:rsidP="006C30B3">
      <w:pPr>
        <w:rPr>
          <w:del w:id="39" w:author="Microsoft Office User" w:date="2019-11-13T19:13:00Z"/>
          <w:rFonts w:ascii="Arial" w:hAnsi="Arial" w:cs="Arial"/>
        </w:rPr>
      </w:pPr>
      <w:del w:id="40" w:author="Microsoft Office User" w:date="2019-11-13T19:13:00Z">
        <w:r w:rsidDel="00B73241">
          <w:rPr>
            <w:rFonts w:ascii="Arial" w:hAnsi="Arial" w:cs="Arial"/>
            <w:vertAlign w:val="superscript"/>
          </w:rPr>
          <w:delText>1</w:delText>
        </w:r>
        <w:r w:rsidDel="00B73241">
          <w:rPr>
            <w:rFonts w:ascii="Arial" w:hAnsi="Arial" w:cs="Arial"/>
          </w:rPr>
          <w:delText xml:space="preserve"> To whom correspondence should be sent</w:delText>
        </w:r>
      </w:del>
    </w:p>
    <w:p w:rsidR="00822F7F" w:rsidDel="00B73241" w:rsidRDefault="00822F7F" w:rsidP="006C30B3">
      <w:pPr>
        <w:rPr>
          <w:del w:id="41" w:author="Microsoft Office User" w:date="2019-11-13T19:13:00Z"/>
          <w:rFonts w:ascii="Arial" w:hAnsi="Arial" w:cs="Arial"/>
        </w:rPr>
      </w:pPr>
    </w:p>
    <w:p w:rsidR="00822F7F" w:rsidRDefault="00822F7F" w:rsidP="006C30B3">
      <w:pPr>
        <w:rPr>
          <w:ins w:id="42" w:author="Microsoft Office User" w:date="2019-11-13T19:13:00Z"/>
          <w:rFonts w:ascii="Arial" w:hAnsi="Arial" w:cs="Arial"/>
          <w:vertAlign w:val="superscript"/>
        </w:rPr>
      </w:pPr>
      <w:del w:id="43" w:author="Microsoft Office User" w:date="2019-11-13T19:13:00Z">
        <w:r w:rsidDel="00B73241">
          <w:rPr>
            <w:rFonts w:ascii="Arial" w:hAnsi="Arial" w:cs="Arial"/>
            <w:vertAlign w:val="superscript"/>
          </w:rPr>
          <w:delText xml:space="preserve">2 </w:delText>
        </w:r>
        <w:r w:rsidDel="00B73241">
          <w:rPr>
            <w:rFonts w:ascii="Arial" w:hAnsi="Arial" w:cs="Arial"/>
          </w:rPr>
          <w:delText>Authors contributed equally</w:delText>
        </w:r>
      </w:del>
      <w:ins w:id="44" w:author="Microsoft Office User" w:date="2019-11-13T19:13:00Z">
        <w:r w:rsidR="00B73241">
          <w:rPr>
            <w:rFonts w:ascii="Arial" w:hAnsi="Arial" w:cs="Arial"/>
            <w:vertAlign w:val="superscript"/>
          </w:rPr>
          <w:t xml:space="preserve"> </w:t>
        </w:r>
      </w:ins>
    </w:p>
    <w:p w:rsidR="00B73241" w:rsidRDefault="00B73241" w:rsidP="006C30B3">
      <w:pPr>
        <w:rPr>
          <w:ins w:id="45" w:author="Microsoft Office User" w:date="2019-11-13T19:13:00Z"/>
          <w:rFonts w:ascii="Arial" w:hAnsi="Arial" w:cs="Arial"/>
        </w:rPr>
      </w:pPr>
    </w:p>
    <w:p w:rsidR="00B73241" w:rsidRDefault="00B73241" w:rsidP="006C30B3">
      <w:pPr>
        <w:rPr>
          <w:ins w:id="46" w:author="Microsoft Office User" w:date="2019-11-13T19:14:00Z"/>
          <w:rFonts w:ascii="Arial" w:hAnsi="Arial" w:cs="Arial"/>
        </w:rPr>
      </w:pPr>
    </w:p>
    <w:p w:rsidR="00B73241" w:rsidRDefault="00B73241" w:rsidP="006C30B3">
      <w:pPr>
        <w:rPr>
          <w:ins w:id="47" w:author="Microsoft Office User" w:date="2019-11-13T19:14:00Z"/>
          <w:rFonts w:ascii="Arial" w:hAnsi="Arial" w:cs="Arial"/>
        </w:rPr>
      </w:pPr>
    </w:p>
    <w:p w:rsidR="00B73241" w:rsidRDefault="00B73241" w:rsidP="006C30B3">
      <w:pPr>
        <w:rPr>
          <w:ins w:id="48" w:author="Microsoft Office User" w:date="2019-11-13T19:14:00Z"/>
          <w:rFonts w:ascii="Arial" w:hAnsi="Arial" w:cs="Arial"/>
        </w:rPr>
      </w:pPr>
    </w:p>
    <w:p w:rsidR="00B73241" w:rsidRDefault="00B73241" w:rsidP="006C30B3">
      <w:pPr>
        <w:rPr>
          <w:rFonts w:ascii="Arial" w:hAnsi="Arial" w:cs="Arial"/>
        </w:rPr>
      </w:pP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lastRenderedPageBreak/>
        <w:t>TOTAL WORD COUNT:</w:t>
      </w: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t xml:space="preserve">NUMBER OF TABLES AND FIGURES: </w:t>
      </w:r>
      <w:r w:rsidR="004C37B1">
        <w:rPr>
          <w:rFonts w:ascii="Arial" w:hAnsi="Arial" w:cs="Arial"/>
        </w:rPr>
        <w:t>1 plus 2 Supplementary</w:t>
      </w: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t>ACKNOWLEDGEMENTS: The authors wish to thank Jazmin Brown for assistance with the AMP procedure</w:t>
      </w:r>
      <w:r w:rsidR="007C1649">
        <w:rPr>
          <w:rFonts w:ascii="Arial" w:hAnsi="Arial" w:cs="Arial"/>
        </w:rPr>
        <w:t xml:space="preserve"> and </w:t>
      </w:r>
      <w:proofErr w:type="spellStart"/>
      <w:r w:rsidR="007C1649">
        <w:rPr>
          <w:rFonts w:ascii="Arial" w:hAnsi="Arial" w:cs="Arial"/>
        </w:rPr>
        <w:t>Wenjia</w:t>
      </w:r>
      <w:proofErr w:type="spellEnd"/>
      <w:r w:rsidR="007C1649">
        <w:rPr>
          <w:rFonts w:ascii="Arial" w:hAnsi="Arial" w:cs="Arial"/>
        </w:rPr>
        <w:t xml:space="preserve"> Xu for assistance</w:t>
      </w:r>
      <w:r w:rsidR="00C76614">
        <w:rPr>
          <w:rFonts w:ascii="Arial" w:hAnsi="Arial" w:cs="Arial"/>
        </w:rPr>
        <w:t xml:space="preserve"> with tables. </w:t>
      </w: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t xml:space="preserve">CONFLICTS OF INTEREST AND SOURCES OF FUNDING: There are no conflicts of interest. Data collection was funded by an intramural grant from the Environmental Protection </w:t>
      </w:r>
      <w:r w:rsidR="0043115C">
        <w:rPr>
          <w:rFonts w:ascii="Arial" w:hAnsi="Arial" w:cs="Arial"/>
        </w:rPr>
        <w:t xml:space="preserve">Agency. </w:t>
      </w:r>
    </w:p>
    <w:p w:rsidR="006C30B3" w:rsidRDefault="006C30B3">
      <w:pPr>
        <w:spacing w:line="259" w:lineRule="auto"/>
        <w:rPr>
          <w:rFonts w:ascii="Arial" w:hAnsi="Arial" w:cs="Arial"/>
        </w:rPr>
      </w:pPr>
    </w:p>
    <w:p w:rsidR="00822F7F" w:rsidRDefault="00822F7F">
      <w:pPr>
        <w:spacing w:line="259" w:lineRule="auto"/>
        <w:rPr>
          <w:rFonts w:ascii="Arial" w:hAnsi="Arial" w:cs="Arial"/>
        </w:rPr>
      </w:pPr>
      <w:r>
        <w:rPr>
          <w:rFonts w:ascii="Arial" w:hAnsi="Arial" w:cs="Arial"/>
        </w:rPr>
        <w:br w:type="page"/>
      </w:r>
    </w:p>
    <w:p w:rsidR="00822F7F" w:rsidRDefault="00822F7F" w:rsidP="00822F7F">
      <w:pPr>
        <w:spacing w:line="259" w:lineRule="auto"/>
        <w:jc w:val="center"/>
        <w:rPr>
          <w:rFonts w:ascii="Arial" w:hAnsi="Arial" w:cs="Arial"/>
        </w:rPr>
      </w:pPr>
      <w:r w:rsidRPr="00822F7F">
        <w:rPr>
          <w:rFonts w:ascii="Arial" w:hAnsi="Arial" w:cs="Arial"/>
        </w:rPr>
        <w:lastRenderedPageBreak/>
        <w:t xml:space="preserve">Perceptions of threat </w:t>
      </w:r>
      <w:r>
        <w:rPr>
          <w:rFonts w:ascii="Arial" w:hAnsi="Arial" w:cs="Arial"/>
        </w:rPr>
        <w:t xml:space="preserve">are </w:t>
      </w:r>
      <w:r w:rsidRPr="00822F7F">
        <w:rPr>
          <w:rFonts w:ascii="Arial" w:hAnsi="Arial" w:cs="Arial"/>
        </w:rPr>
        <w:t>associated with transcriptomic profiles</w:t>
      </w:r>
    </w:p>
    <w:p w:rsidR="00822F7F" w:rsidRDefault="00822F7F" w:rsidP="00822F7F"/>
    <w:p w:rsidR="00822F7F" w:rsidRDefault="00822F7F" w:rsidP="00822F7F"/>
    <w:p w:rsidR="00822F7F" w:rsidRPr="00822F7F" w:rsidRDefault="00822F7F" w:rsidP="00AD44F1">
      <w:pPr>
        <w:rPr>
          <w:rFonts w:ascii="Arial" w:hAnsi="Arial" w:cs="Arial"/>
        </w:rPr>
      </w:pPr>
      <w:r w:rsidRPr="00822F7F">
        <w:rPr>
          <w:rFonts w:ascii="Arial" w:hAnsi="Arial" w:cs="Arial"/>
          <w:b/>
        </w:rPr>
        <w:t xml:space="preserve">Objective: </w:t>
      </w:r>
      <w:r w:rsidR="00EB0BD4">
        <w:rPr>
          <w:rFonts w:ascii="Arial" w:hAnsi="Arial" w:cs="Arial"/>
        </w:rPr>
        <w:t xml:space="preserve">Perceived threat is </w:t>
      </w:r>
      <w:r w:rsidR="00822B23">
        <w:rPr>
          <w:rFonts w:ascii="Arial" w:hAnsi="Arial" w:cs="Arial"/>
        </w:rPr>
        <w:t>hypothesized</w:t>
      </w:r>
      <w:r w:rsidR="00EB0BD4">
        <w:rPr>
          <w:rFonts w:ascii="Arial" w:hAnsi="Arial" w:cs="Arial"/>
        </w:rPr>
        <w:t xml:space="preserve"> to </w:t>
      </w:r>
      <w:r w:rsidR="003426A1">
        <w:rPr>
          <w:rFonts w:ascii="Arial" w:hAnsi="Arial" w:cs="Arial"/>
        </w:rPr>
        <w:t>activate the fight-or-flight response</w:t>
      </w:r>
      <w:r w:rsidR="003D24C0">
        <w:rPr>
          <w:rFonts w:ascii="Arial" w:hAnsi="Arial" w:cs="Arial"/>
        </w:rPr>
        <w:t xml:space="preserve"> which, in turn, </w:t>
      </w:r>
      <w:r w:rsidR="003426A1">
        <w:rPr>
          <w:rFonts w:ascii="Arial" w:hAnsi="Arial" w:cs="Arial"/>
        </w:rPr>
        <w:t>eventuates in up-regulation of proinflammatory genes and down-regulation of antibody production and interferon response genes.</w:t>
      </w:r>
      <w:r w:rsidR="00052403">
        <w:rPr>
          <w:rFonts w:ascii="Arial" w:hAnsi="Arial" w:cs="Arial"/>
        </w:rPr>
        <w:t xml:space="preserve"> We report the first test of this</w:t>
      </w:r>
      <w:r w:rsidR="003426A1">
        <w:rPr>
          <w:rFonts w:ascii="Arial" w:hAnsi="Arial" w:cs="Arial"/>
        </w:rPr>
        <w:t xml:space="preserve"> </w:t>
      </w:r>
      <w:r w:rsidR="00052403">
        <w:rPr>
          <w:rFonts w:ascii="Arial" w:hAnsi="Arial" w:cs="Arial"/>
        </w:rPr>
        <w:t xml:space="preserve">hypothesized </w:t>
      </w:r>
      <w:r w:rsidR="003426A1">
        <w:rPr>
          <w:rFonts w:ascii="Arial" w:hAnsi="Arial" w:cs="Arial"/>
        </w:rPr>
        <w:t xml:space="preserve">threat-gene expression link in a non-clinical sample. </w:t>
      </w:r>
    </w:p>
    <w:p w:rsidR="00822F7F" w:rsidRPr="003D24C0" w:rsidRDefault="00822F7F" w:rsidP="00AD44F1">
      <w:pPr>
        <w:rPr>
          <w:rFonts w:ascii="Arial" w:hAnsi="Arial" w:cs="Arial"/>
        </w:rPr>
      </w:pPr>
      <w:r w:rsidRPr="00822F7F">
        <w:rPr>
          <w:rFonts w:ascii="Arial" w:hAnsi="Arial" w:cs="Arial"/>
          <w:b/>
        </w:rPr>
        <w:t>Methods:</w:t>
      </w:r>
      <w:r w:rsidR="003426A1">
        <w:rPr>
          <w:rFonts w:ascii="Arial" w:hAnsi="Arial" w:cs="Arial"/>
          <w:b/>
        </w:rPr>
        <w:t xml:space="preserve"> </w:t>
      </w:r>
      <w:r w:rsidR="003D24C0">
        <w:rPr>
          <w:rFonts w:ascii="Arial" w:hAnsi="Arial" w:cs="Arial"/>
        </w:rPr>
        <w:t xml:space="preserve">A subset of participants in the </w:t>
      </w:r>
      <w:r w:rsidR="003D24C0" w:rsidRPr="00B950E5">
        <w:rPr>
          <w:rFonts w:ascii="Arial" w:hAnsi="Arial" w:cs="Arial"/>
        </w:rPr>
        <w:t>Durham Child Health and Development Study</w:t>
      </w:r>
      <w:r w:rsidR="003D24C0">
        <w:rPr>
          <w:rFonts w:ascii="Arial" w:hAnsi="Arial" w:cs="Arial"/>
        </w:rPr>
        <w:t xml:space="preserve"> provided </w:t>
      </w:r>
      <w:r w:rsidR="00822B23">
        <w:rPr>
          <w:rFonts w:ascii="Arial" w:hAnsi="Arial" w:cs="Arial"/>
        </w:rPr>
        <w:t>data describing</w:t>
      </w:r>
      <w:r w:rsidR="003D24C0">
        <w:rPr>
          <w:rFonts w:ascii="Arial" w:hAnsi="Arial" w:cs="Arial"/>
        </w:rPr>
        <w:t xml:space="preserve"> threat ambiguity </w:t>
      </w:r>
      <w:r w:rsidR="00822B23">
        <w:rPr>
          <w:rFonts w:ascii="Arial" w:hAnsi="Arial" w:cs="Arial"/>
        </w:rPr>
        <w:t xml:space="preserve">(assessed with reactions to CAUSE videos) </w:t>
      </w:r>
      <w:r w:rsidR="003D24C0">
        <w:rPr>
          <w:rFonts w:ascii="Arial" w:hAnsi="Arial" w:cs="Arial"/>
        </w:rPr>
        <w:t>and threat vigilance</w:t>
      </w:r>
      <w:r w:rsidR="00822B23">
        <w:rPr>
          <w:rFonts w:ascii="Arial" w:hAnsi="Arial" w:cs="Arial"/>
        </w:rPr>
        <w:t xml:space="preserve"> (assessed with an affect misattribution procedure)</w:t>
      </w:r>
      <w:r w:rsidR="003D24C0">
        <w:rPr>
          <w:rFonts w:ascii="Arial" w:hAnsi="Arial" w:cs="Arial"/>
        </w:rPr>
        <w:t xml:space="preserve">. </w:t>
      </w:r>
      <w:r w:rsidR="00822B23">
        <w:rPr>
          <w:rFonts w:ascii="Arial" w:hAnsi="Arial" w:cs="Arial"/>
        </w:rPr>
        <w:t>A venous blood draw was also performed,</w:t>
      </w:r>
      <w:ins w:id="49" w:author="MJS" w:date="2019-04-29T12:37:00Z">
        <w:r w:rsidR="00865EAF">
          <w:rPr>
            <w:rFonts w:ascii="Arial" w:hAnsi="Arial" w:cs="Arial"/>
          </w:rPr>
          <w:t xml:space="preserve"> and leukocyte mRNA expression was </w:t>
        </w:r>
        <w:proofErr w:type="spellStart"/>
        <w:r w:rsidR="00865EAF">
          <w:rPr>
            <w:rFonts w:ascii="Arial" w:hAnsi="Arial" w:cs="Arial"/>
          </w:rPr>
          <w:t>quanitfied</w:t>
        </w:r>
      </w:ins>
      <w:proofErr w:type="spellEnd"/>
      <w:del w:id="50" w:author="MJS" w:date="2019-04-29T12:36:00Z">
        <w:r w:rsidR="00822B23" w:rsidDel="00865EAF">
          <w:rPr>
            <w:rFonts w:ascii="Arial" w:hAnsi="Arial" w:cs="Arial"/>
          </w:rPr>
          <w:delText xml:space="preserve"> and mRNA data from the peripheral blood mononuclear cells were analyzed</w:delText>
        </w:r>
      </w:del>
      <w:r w:rsidR="00822B23">
        <w:rPr>
          <w:rFonts w:ascii="Arial" w:hAnsi="Arial" w:cs="Arial"/>
        </w:rPr>
        <w:t xml:space="preserve">. </w:t>
      </w:r>
    </w:p>
    <w:p w:rsidR="00822F7F" w:rsidRPr="00822B23" w:rsidRDefault="00822F7F" w:rsidP="00AD44F1">
      <w:pPr>
        <w:rPr>
          <w:rFonts w:ascii="Arial" w:hAnsi="Arial" w:cs="Arial"/>
        </w:rPr>
      </w:pPr>
      <w:r w:rsidRPr="00822F7F">
        <w:rPr>
          <w:rFonts w:ascii="Arial" w:hAnsi="Arial" w:cs="Arial"/>
          <w:b/>
        </w:rPr>
        <w:t xml:space="preserve">Results: </w:t>
      </w:r>
      <w:r w:rsidR="00822B23" w:rsidRPr="00822B23">
        <w:rPr>
          <w:rFonts w:ascii="Arial" w:hAnsi="Arial" w:cs="Arial"/>
        </w:rPr>
        <w:t xml:space="preserve">A heightened vigilance for threat </w:t>
      </w:r>
      <w:r w:rsidR="00AD44F1">
        <w:rPr>
          <w:rFonts w:ascii="Arial" w:hAnsi="Arial" w:cs="Arial"/>
        </w:rPr>
        <w:t>predicted</w:t>
      </w:r>
      <w:r w:rsidR="00822B23" w:rsidRPr="00822B23">
        <w:rPr>
          <w:rFonts w:ascii="Arial" w:hAnsi="Arial" w:cs="Arial"/>
        </w:rPr>
        <w:t xml:space="preserve"> </w:t>
      </w:r>
      <w:r w:rsidR="00AD44F1">
        <w:rPr>
          <w:rFonts w:ascii="Arial" w:hAnsi="Arial" w:cs="Arial"/>
        </w:rPr>
        <w:t xml:space="preserve">mRNA abundance of genes associated with </w:t>
      </w:r>
      <w:r w:rsidR="00822B23" w:rsidRPr="00822B23">
        <w:rPr>
          <w:rFonts w:ascii="Arial" w:hAnsi="Arial" w:cs="Arial"/>
        </w:rPr>
        <w:t xml:space="preserve">interferon </w:t>
      </w:r>
      <w:r w:rsidR="00AD44F1">
        <w:rPr>
          <w:rFonts w:ascii="Arial" w:hAnsi="Arial" w:cs="Arial"/>
        </w:rPr>
        <w:t xml:space="preserve">response and </w:t>
      </w:r>
      <w:r w:rsidR="00822B23" w:rsidRPr="00822B23">
        <w:rPr>
          <w:rFonts w:ascii="Arial" w:hAnsi="Arial" w:cs="Arial"/>
        </w:rPr>
        <w:t xml:space="preserve">antibody </w:t>
      </w:r>
      <w:r w:rsidR="00AD44F1">
        <w:rPr>
          <w:rFonts w:ascii="Arial" w:hAnsi="Arial" w:cs="Arial"/>
        </w:rPr>
        <w:t>production</w:t>
      </w:r>
      <w:r w:rsidR="00822B23" w:rsidRPr="00822B23">
        <w:rPr>
          <w:rFonts w:ascii="Arial" w:hAnsi="Arial" w:cs="Arial"/>
        </w:rPr>
        <w:t xml:space="preserve">, and a tendency to view ambiguous situations as threatening </w:t>
      </w:r>
      <w:r w:rsidR="00AD44F1">
        <w:rPr>
          <w:rFonts w:ascii="Arial" w:hAnsi="Arial" w:cs="Arial"/>
        </w:rPr>
        <w:t>predicted mRNA abundance of genes associated with</w:t>
      </w:r>
      <w:r w:rsidR="00822B23" w:rsidRPr="00822B23">
        <w:rPr>
          <w:rFonts w:ascii="Arial" w:hAnsi="Arial" w:cs="Arial"/>
        </w:rPr>
        <w:t xml:space="preserve"> antibody production.</w:t>
      </w:r>
    </w:p>
    <w:p w:rsidR="00822F7F" w:rsidRPr="00AD44F1" w:rsidRDefault="00822F7F" w:rsidP="00AD44F1">
      <w:pPr>
        <w:rPr>
          <w:rFonts w:ascii="Arial" w:hAnsi="Arial" w:cs="Arial"/>
        </w:rPr>
      </w:pPr>
      <w:r w:rsidRPr="00822F7F">
        <w:rPr>
          <w:rFonts w:ascii="Arial" w:hAnsi="Arial" w:cs="Arial"/>
          <w:b/>
        </w:rPr>
        <w:t>Conclusions:</w:t>
      </w:r>
      <w:r w:rsidR="003D24C0">
        <w:rPr>
          <w:rFonts w:ascii="Arial" w:hAnsi="Arial" w:cs="Arial"/>
          <w:b/>
        </w:rPr>
        <w:t xml:space="preserve"> </w:t>
      </w:r>
      <w:r w:rsidR="00AD44F1">
        <w:rPr>
          <w:rFonts w:ascii="Arial" w:hAnsi="Arial" w:cs="Arial"/>
        </w:rPr>
        <w:t xml:space="preserve">Two dimensions of threat perception—vigilance and ambiguity—were independently associated with key transcriptomic elements of the stress response. </w:t>
      </w:r>
    </w:p>
    <w:p w:rsidR="00AD44F1" w:rsidRDefault="00AD44F1" w:rsidP="00AD44F1">
      <w:pPr>
        <w:rPr>
          <w:rFonts w:ascii="Arial" w:hAnsi="Arial" w:cs="Arial"/>
        </w:rPr>
      </w:pPr>
    </w:p>
    <w:p w:rsidR="00822F7F" w:rsidRDefault="00822F7F" w:rsidP="00AD44F1">
      <w:pPr>
        <w:rPr>
          <w:rFonts w:ascii="Arial" w:hAnsi="Arial" w:cs="Arial"/>
        </w:rPr>
      </w:pPr>
      <w:r>
        <w:rPr>
          <w:rFonts w:ascii="Arial" w:hAnsi="Arial" w:cs="Arial"/>
        </w:rPr>
        <w:t>KEYWORDS: Threat, Stress, Transcriptome, CTRA, Antibody, Interferon</w:t>
      </w:r>
    </w:p>
    <w:p w:rsidR="00AD44F1" w:rsidRDefault="00AD44F1" w:rsidP="00AD44F1">
      <w:pPr>
        <w:rPr>
          <w:rFonts w:ascii="Arial" w:hAnsi="Arial" w:cs="Arial"/>
        </w:rPr>
      </w:pPr>
    </w:p>
    <w:p w:rsidR="00822F7F" w:rsidRPr="006C30B3" w:rsidRDefault="00822F7F" w:rsidP="00AD44F1">
      <w:pPr>
        <w:rPr>
          <w:rFonts w:ascii="Arial" w:hAnsi="Arial" w:cs="Arial"/>
        </w:rPr>
      </w:pPr>
      <w:r w:rsidRPr="006C30B3">
        <w:rPr>
          <w:rFonts w:ascii="Arial" w:hAnsi="Arial" w:cs="Arial"/>
        </w:rPr>
        <w:lastRenderedPageBreak/>
        <w:t xml:space="preserve">ACRONYMS: CTRA </w:t>
      </w:r>
      <w:r w:rsidR="004235B9" w:rsidRPr="006C30B3">
        <w:rPr>
          <w:rFonts w:ascii="Arial" w:hAnsi="Arial" w:cs="Arial"/>
        </w:rPr>
        <w:t>= conserved transcriptional response to adversity</w:t>
      </w:r>
      <w:r w:rsidR="006C30B3" w:rsidRPr="006C30B3">
        <w:rPr>
          <w:rFonts w:ascii="Arial" w:hAnsi="Arial" w:cs="Arial"/>
        </w:rPr>
        <w:t xml:space="preserve">; </w:t>
      </w:r>
      <w:r w:rsidRPr="006C30B3">
        <w:rPr>
          <w:rFonts w:ascii="Arial" w:hAnsi="Arial" w:cs="Arial"/>
        </w:rPr>
        <w:t xml:space="preserve">CAUSE </w:t>
      </w:r>
      <w:r w:rsidR="004235B9" w:rsidRPr="006C30B3">
        <w:rPr>
          <w:rFonts w:ascii="Arial" w:hAnsi="Arial" w:cs="Arial"/>
        </w:rPr>
        <w:t>= Cognitive Appraisal and Understanding of Social Events</w:t>
      </w:r>
      <w:r w:rsidR="006C30B3" w:rsidRPr="006C30B3">
        <w:rPr>
          <w:rFonts w:ascii="Arial" w:hAnsi="Arial" w:cs="Arial"/>
        </w:rPr>
        <w:t xml:space="preserve">; </w:t>
      </w:r>
      <w:r w:rsidRPr="006C30B3">
        <w:rPr>
          <w:rFonts w:ascii="Arial" w:hAnsi="Arial" w:cs="Arial"/>
        </w:rPr>
        <w:t xml:space="preserve">AMP </w:t>
      </w:r>
      <w:r w:rsidR="004235B9" w:rsidRPr="006C30B3">
        <w:rPr>
          <w:rFonts w:ascii="Arial" w:hAnsi="Arial" w:cs="Arial"/>
        </w:rPr>
        <w:t>= affect misattribution procedure</w:t>
      </w:r>
      <w:r w:rsidR="006C30B3" w:rsidRPr="006C30B3">
        <w:rPr>
          <w:rFonts w:ascii="Arial" w:hAnsi="Arial" w:cs="Arial"/>
        </w:rPr>
        <w:t xml:space="preserve">; </w:t>
      </w:r>
      <w:r w:rsidRPr="006C30B3">
        <w:rPr>
          <w:rFonts w:ascii="Arial" w:hAnsi="Arial" w:cs="Arial"/>
        </w:rPr>
        <w:t xml:space="preserve">CREB </w:t>
      </w:r>
      <w:r w:rsidR="004235B9" w:rsidRPr="006C30B3">
        <w:rPr>
          <w:rFonts w:ascii="Arial" w:hAnsi="Arial" w:cs="Arial"/>
        </w:rPr>
        <w:t xml:space="preserve">= </w:t>
      </w:r>
      <w:r w:rsidR="004235B9" w:rsidRPr="006C30B3">
        <w:rPr>
          <w:rFonts w:ascii="Arial" w:hAnsi="Arial" w:cs="Arial"/>
          <w:bCs/>
        </w:rPr>
        <w:t>cAMP response element-binding protein</w:t>
      </w:r>
      <w:r w:rsidR="006C30B3" w:rsidRPr="006C30B3">
        <w:rPr>
          <w:rFonts w:ascii="Arial" w:hAnsi="Arial" w:cs="Arial"/>
          <w:bCs/>
        </w:rPr>
        <w:t xml:space="preserve">; </w:t>
      </w:r>
      <w:r w:rsidRPr="006C30B3">
        <w:rPr>
          <w:rFonts w:ascii="Arial" w:hAnsi="Arial" w:cs="Arial"/>
        </w:rPr>
        <w:t xml:space="preserve">NF-Y </w:t>
      </w:r>
      <w:r w:rsidR="004235B9" w:rsidRPr="006C30B3">
        <w:rPr>
          <w:rFonts w:ascii="Arial" w:hAnsi="Arial" w:cs="Arial"/>
        </w:rPr>
        <w:t>= nuclear factor Y</w:t>
      </w:r>
      <w:r w:rsidR="006C30B3" w:rsidRPr="006C30B3">
        <w:rPr>
          <w:rFonts w:ascii="Arial" w:hAnsi="Arial" w:cs="Arial"/>
        </w:rPr>
        <w:t xml:space="preserve">; </w:t>
      </w:r>
      <w:r w:rsidRPr="006C30B3">
        <w:rPr>
          <w:rFonts w:ascii="Arial" w:hAnsi="Arial" w:cs="Arial"/>
        </w:rPr>
        <w:t>SES</w:t>
      </w:r>
      <w:r w:rsidR="004235B9" w:rsidRPr="006C30B3">
        <w:rPr>
          <w:rFonts w:ascii="Arial" w:hAnsi="Arial" w:cs="Arial"/>
        </w:rPr>
        <w:t xml:space="preserve"> = socioeconomic status</w:t>
      </w:r>
      <w:r w:rsidR="006C30B3" w:rsidRPr="006C30B3">
        <w:rPr>
          <w:rFonts w:ascii="Arial" w:hAnsi="Arial" w:cs="Arial"/>
        </w:rPr>
        <w:t xml:space="preserve">; </w:t>
      </w:r>
      <w:r w:rsidRPr="006C30B3">
        <w:rPr>
          <w:rFonts w:ascii="Arial" w:hAnsi="Arial" w:cs="Arial"/>
        </w:rPr>
        <w:t xml:space="preserve">IL-5 </w:t>
      </w:r>
      <w:r w:rsidR="004235B9" w:rsidRPr="006C30B3">
        <w:rPr>
          <w:rFonts w:ascii="Arial" w:hAnsi="Arial" w:cs="Arial"/>
        </w:rPr>
        <w:t>= interleukin 5</w:t>
      </w:r>
      <w:r w:rsidR="006C30B3" w:rsidRPr="006C30B3">
        <w:rPr>
          <w:rFonts w:ascii="Arial" w:hAnsi="Arial" w:cs="Arial"/>
        </w:rPr>
        <w:t xml:space="preserve">; </w:t>
      </w:r>
      <w:r w:rsidRPr="006C30B3">
        <w:rPr>
          <w:rFonts w:ascii="Arial" w:hAnsi="Arial" w:cs="Arial"/>
        </w:rPr>
        <w:t xml:space="preserve">mRNA </w:t>
      </w:r>
      <w:r w:rsidR="004235B9" w:rsidRPr="006C30B3">
        <w:rPr>
          <w:rFonts w:ascii="Arial" w:hAnsi="Arial" w:cs="Arial"/>
        </w:rPr>
        <w:t>= messenger ribonucleic acid</w:t>
      </w:r>
      <w:r w:rsidR="006C30B3" w:rsidRPr="006C30B3">
        <w:rPr>
          <w:rFonts w:ascii="Arial" w:hAnsi="Arial" w:cs="Arial"/>
        </w:rPr>
        <w:t xml:space="preserve">; </w:t>
      </w:r>
      <w:r w:rsidRPr="006C30B3">
        <w:rPr>
          <w:rFonts w:ascii="Arial" w:hAnsi="Arial" w:cs="Arial"/>
        </w:rPr>
        <w:t>PBMC</w:t>
      </w:r>
      <w:r w:rsidR="004235B9" w:rsidRPr="006C30B3">
        <w:rPr>
          <w:rFonts w:ascii="Arial" w:hAnsi="Arial" w:cs="Arial"/>
        </w:rPr>
        <w:t xml:space="preserve"> = peripheral blood mononuclear cells</w:t>
      </w:r>
      <w:r w:rsidR="006C30B3" w:rsidRPr="006C30B3">
        <w:rPr>
          <w:rFonts w:ascii="Arial" w:hAnsi="Arial" w:cs="Arial"/>
        </w:rPr>
        <w:t xml:space="preserve">; </w:t>
      </w:r>
      <w:proofErr w:type="spellStart"/>
      <w:r w:rsidRPr="006C30B3">
        <w:rPr>
          <w:rFonts w:ascii="Arial" w:hAnsi="Arial" w:cs="Arial"/>
        </w:rPr>
        <w:t>cRNA</w:t>
      </w:r>
      <w:proofErr w:type="spellEnd"/>
      <w:r w:rsidR="004235B9" w:rsidRPr="006C30B3">
        <w:rPr>
          <w:rFonts w:ascii="Arial" w:hAnsi="Arial" w:cs="Arial"/>
        </w:rPr>
        <w:t xml:space="preserve"> = </w:t>
      </w:r>
      <w:r w:rsidR="006C30B3" w:rsidRPr="006C30B3">
        <w:rPr>
          <w:rFonts w:ascii="Arial" w:hAnsi="Arial" w:cs="Arial"/>
        </w:rPr>
        <w:t xml:space="preserve">complementary deoxyribonucleic acid; </w:t>
      </w:r>
      <w:r w:rsidR="004235B9" w:rsidRPr="006C30B3">
        <w:rPr>
          <w:rFonts w:ascii="Arial" w:hAnsi="Arial" w:cs="Arial"/>
        </w:rPr>
        <w:t>RMA</w:t>
      </w:r>
      <w:r w:rsidR="006C30B3" w:rsidRPr="006C30B3">
        <w:rPr>
          <w:rFonts w:ascii="Arial" w:hAnsi="Arial" w:cs="Arial"/>
        </w:rPr>
        <w:t>=</w:t>
      </w:r>
      <w:r w:rsidR="00393355">
        <w:rPr>
          <w:rFonts w:ascii="Arial" w:hAnsi="Arial" w:cs="Arial"/>
        </w:rPr>
        <w:t xml:space="preserve"> </w:t>
      </w:r>
      <w:proofErr w:type="gramStart"/>
      <w:r w:rsidR="00393355">
        <w:rPr>
          <w:rFonts w:ascii="Arial" w:hAnsi="Arial" w:cs="Arial"/>
        </w:rPr>
        <w:t>????</w:t>
      </w:r>
      <w:r w:rsidR="006C30B3" w:rsidRPr="006C30B3">
        <w:rPr>
          <w:rFonts w:ascii="Arial" w:hAnsi="Arial" w:cs="Arial"/>
        </w:rPr>
        <w:t xml:space="preserve"> ;</w:t>
      </w:r>
      <w:proofErr w:type="gramEnd"/>
      <w:r w:rsidR="006C30B3" w:rsidRPr="006C30B3">
        <w:rPr>
          <w:rFonts w:ascii="Arial" w:hAnsi="Arial" w:cs="Arial"/>
        </w:rPr>
        <w:t xml:space="preserve"> </w:t>
      </w:r>
      <w:r w:rsidR="00393355">
        <w:rPr>
          <w:rFonts w:ascii="Arial" w:hAnsi="Arial" w:cs="Arial"/>
        </w:rPr>
        <w:t xml:space="preserve">CNS = central nervous system, </w:t>
      </w:r>
      <w:r w:rsidRPr="006C30B3">
        <w:rPr>
          <w:rFonts w:ascii="Arial" w:hAnsi="Arial" w:cs="Arial"/>
        </w:rPr>
        <w:t>TFBM</w:t>
      </w:r>
      <w:r w:rsidR="004235B9" w:rsidRPr="006C30B3">
        <w:rPr>
          <w:rFonts w:ascii="Arial" w:hAnsi="Arial" w:cs="Arial"/>
        </w:rPr>
        <w:t xml:space="preserve"> = transcription factor binding motif</w:t>
      </w:r>
    </w:p>
    <w:p w:rsidR="00822F7F" w:rsidRDefault="00822F7F" w:rsidP="00AD44F1">
      <w:pPr>
        <w:rPr>
          <w:rFonts w:ascii="Arial" w:hAnsi="Arial" w:cs="Arial"/>
        </w:rPr>
      </w:pPr>
      <w:r>
        <w:rPr>
          <w:rFonts w:ascii="Arial" w:hAnsi="Arial" w:cs="Arial"/>
        </w:rPr>
        <w:br w:type="page"/>
      </w:r>
    </w:p>
    <w:p w:rsidR="00885167" w:rsidRDefault="00B950E5" w:rsidP="00F9388E">
      <w:pPr>
        <w:jc w:val="center"/>
        <w:rPr>
          <w:rFonts w:ascii="Arial" w:hAnsi="Arial" w:cs="Arial"/>
        </w:rPr>
      </w:pPr>
      <w:r w:rsidRPr="00B950E5">
        <w:rPr>
          <w:rFonts w:ascii="Arial" w:hAnsi="Arial" w:cs="Arial"/>
        </w:rPr>
        <w:lastRenderedPageBreak/>
        <w:t xml:space="preserve">Perceptions of threat </w:t>
      </w:r>
      <w:r w:rsidR="00822F7F">
        <w:rPr>
          <w:rFonts w:ascii="Arial" w:hAnsi="Arial" w:cs="Arial"/>
        </w:rPr>
        <w:t xml:space="preserve">are </w:t>
      </w:r>
      <w:r w:rsidRPr="00B950E5">
        <w:rPr>
          <w:rFonts w:ascii="Arial" w:hAnsi="Arial" w:cs="Arial"/>
        </w:rPr>
        <w:t>associated with transcriptomic profiles</w:t>
      </w:r>
    </w:p>
    <w:p w:rsidR="00822F7F" w:rsidRDefault="00822F7F" w:rsidP="00B950E5">
      <w:pPr>
        <w:rPr>
          <w:rFonts w:ascii="Arial" w:hAnsi="Arial" w:cs="Arial"/>
        </w:rPr>
      </w:pPr>
    </w:p>
    <w:p w:rsidR="00885167" w:rsidRPr="00B950E5" w:rsidRDefault="00393355" w:rsidP="00F9388E">
      <w:pPr>
        <w:rPr>
          <w:rFonts w:ascii="Arial" w:hAnsi="Arial" w:cs="Arial"/>
        </w:rPr>
      </w:pPr>
      <w:r>
        <w:rPr>
          <w:rFonts w:ascii="Arial" w:hAnsi="Arial" w:cs="Arial"/>
        </w:rPr>
        <w:t>Individual differences in the</w:t>
      </w:r>
      <w:r w:rsidRPr="00B950E5">
        <w:rPr>
          <w:rFonts w:ascii="Arial" w:hAnsi="Arial" w:cs="Arial"/>
        </w:rPr>
        <w:t xml:space="preserve"> </w:t>
      </w:r>
      <w:r w:rsidR="00885167" w:rsidRPr="00B950E5">
        <w:rPr>
          <w:rFonts w:ascii="Arial" w:hAnsi="Arial" w:cs="Arial"/>
        </w:rPr>
        <w:t xml:space="preserve">perception of threat </w:t>
      </w:r>
      <w:r>
        <w:rPr>
          <w:rFonts w:ascii="Arial" w:hAnsi="Arial" w:cs="Arial"/>
        </w:rPr>
        <w:t>are</w:t>
      </w:r>
      <w:r w:rsidRPr="00B950E5">
        <w:rPr>
          <w:rFonts w:ascii="Arial" w:hAnsi="Arial" w:cs="Arial"/>
        </w:rPr>
        <w:t xml:space="preserve"> </w:t>
      </w:r>
      <w:r w:rsidR="00885167" w:rsidRPr="00B950E5">
        <w:rPr>
          <w:rFonts w:ascii="Arial" w:hAnsi="Arial" w:cs="Arial"/>
        </w:rPr>
        <w:t xml:space="preserve">widely considered </w:t>
      </w:r>
      <w:r>
        <w:rPr>
          <w:rFonts w:ascii="Arial" w:hAnsi="Arial" w:cs="Arial"/>
        </w:rPr>
        <w:t>to be responsible for CNS-mediated</w:t>
      </w:r>
      <w:r w:rsidR="00885167" w:rsidRPr="00B950E5">
        <w:rPr>
          <w:rFonts w:ascii="Arial" w:hAnsi="Arial" w:cs="Arial"/>
        </w:rPr>
        <w:t xml:space="preserve"> chronic inflammation </w:t>
      </w:r>
      <w:r w:rsidR="00AA0075">
        <w:rPr>
          <w:rFonts w:ascii="Arial" w:hAnsi="Arial" w:cs="Arial"/>
        </w:rPr>
        <w:fldChar w:fldCharType="begin">
          <w:fldData xml:space="preserve">PEVuZE5vdGU+PENpdGU+PEF1dGhvcj5LZW1lbnk8L0F1dGhvcj48WWVhcj4yMDA5PC9ZZWFyPjxS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</w:fldData>
        </w:fldChar>
      </w:r>
      <w:r w:rsidR="00AA0075">
        <w:rPr>
          <w:rFonts w:ascii="Arial" w:hAnsi="Arial" w:cs="Arial"/>
        </w:rPr>
        <w:instrText xml:space="preserve"> ADDIN EN.CITE </w:instrText>
      </w:r>
      <w:r w:rsidR="00AA0075">
        <w:rPr>
          <w:rFonts w:ascii="Arial" w:hAnsi="Arial" w:cs="Arial"/>
        </w:rPr>
        <w:fldChar w:fldCharType="begin">
          <w:fldData xml:space="preserve">PEVuZE5vdGU+PENpdGU+PEF1dGhvcj5LZW1lbnk8L0F1dGhvcj48WWVhcj4yMDA5PC9ZZWFyPjxS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</w:fldData>
        </w:fldChar>
      </w:r>
      <w:r w:rsidR="00AA0075">
        <w:rPr>
          <w:rFonts w:ascii="Arial" w:hAnsi="Arial" w:cs="Arial"/>
        </w:rPr>
        <w:instrText xml:space="preserve"> ADDIN EN.CITE.DATA </w:instrText>
      </w:r>
      <w:r w:rsidR="00AA0075">
        <w:rPr>
          <w:rFonts w:ascii="Arial" w:hAnsi="Arial" w:cs="Arial"/>
        </w:rPr>
      </w:r>
      <w:r w:rsidR="00AA0075">
        <w:rPr>
          <w:rFonts w:ascii="Arial" w:hAnsi="Arial" w:cs="Arial"/>
        </w:rPr>
        <w:fldChar w:fldCharType="end"/>
      </w:r>
      <w:r w:rsidR="00AA0075">
        <w:rPr>
          <w:rFonts w:ascii="Arial" w:hAnsi="Arial" w:cs="Arial"/>
        </w:rPr>
      </w:r>
      <w:r w:rsidR="00AA0075">
        <w:rPr>
          <w:rFonts w:ascii="Arial" w:hAnsi="Arial" w:cs="Arial"/>
        </w:rPr>
        <w:fldChar w:fldCharType="separate"/>
      </w:r>
      <w:r w:rsidR="00AA0075">
        <w:rPr>
          <w:rFonts w:ascii="Arial" w:hAnsi="Arial" w:cs="Arial"/>
          <w:noProof/>
        </w:rPr>
        <w:t>(Kemeny, 2009; Nusslock &amp; Miller, 2016; O'Donovan, Slavich, Epel, &amp; Neylan, 2013)</w:t>
      </w:r>
      <w:r w:rsidR="00AA0075">
        <w:rPr>
          <w:rFonts w:ascii="Arial" w:hAnsi="Arial" w:cs="Arial"/>
        </w:rPr>
        <w:fldChar w:fldCharType="end"/>
      </w:r>
      <w:r w:rsidR="00885167" w:rsidRPr="00B950E5">
        <w:rPr>
          <w:rFonts w:ascii="Arial" w:hAnsi="Arial" w:cs="Arial"/>
        </w:rPr>
        <w:t xml:space="preserve">. </w:t>
      </w:r>
      <w:r w:rsidR="00B950E5">
        <w:rPr>
          <w:rFonts w:ascii="Arial" w:hAnsi="Arial" w:cs="Arial"/>
        </w:rPr>
        <w:t xml:space="preserve">Expanding on this view, </w:t>
      </w:r>
      <w:r w:rsidR="00885167" w:rsidRPr="00B950E5">
        <w:rPr>
          <w:rFonts w:ascii="Arial" w:hAnsi="Arial" w:cs="Arial"/>
        </w:rPr>
        <w:t xml:space="preserve">a social genomic model posits that perceptions of threat can </w:t>
      </w:r>
      <w:r w:rsidR="00411814">
        <w:rPr>
          <w:rFonts w:ascii="Arial" w:hAnsi="Arial" w:cs="Arial"/>
        </w:rPr>
        <w:t>activate</w:t>
      </w:r>
      <w:r w:rsidR="00885167" w:rsidRPr="00B950E5">
        <w:rPr>
          <w:rFonts w:ascii="Arial" w:hAnsi="Arial" w:cs="Arial"/>
        </w:rPr>
        <w:t xml:space="preserve"> transcription factors that are associated with up-regulation of pro-inflammatory genes</w:t>
      </w:r>
      <w:r w:rsidR="00B950E5">
        <w:rPr>
          <w:rFonts w:ascii="Arial" w:hAnsi="Arial" w:cs="Arial"/>
        </w:rPr>
        <w:t xml:space="preserve"> </w:t>
      </w:r>
      <w:r w:rsidR="00E731FA">
        <w:rPr>
          <w:rFonts w:ascii="Arial" w:hAnsi="Arial" w:cs="Arial"/>
        </w:rPr>
        <w:t>and</w:t>
      </w:r>
      <w:r w:rsidR="00B950E5">
        <w:rPr>
          <w:rFonts w:ascii="Arial" w:hAnsi="Arial" w:cs="Arial"/>
        </w:rPr>
        <w:t xml:space="preserve"> </w:t>
      </w:r>
      <w:r w:rsidR="00885167" w:rsidRPr="00B950E5">
        <w:rPr>
          <w:rFonts w:ascii="Arial" w:hAnsi="Arial" w:cs="Arial"/>
        </w:rPr>
        <w:t xml:space="preserve">down-regulation of </w:t>
      </w:r>
      <w:r w:rsidR="00E731FA">
        <w:rPr>
          <w:rFonts w:ascii="Arial" w:hAnsi="Arial" w:cs="Arial"/>
        </w:rPr>
        <w:t xml:space="preserve">Type I </w:t>
      </w:r>
      <w:r w:rsidR="00885167" w:rsidRPr="00B950E5">
        <w:rPr>
          <w:rFonts w:ascii="Arial" w:hAnsi="Arial" w:cs="Arial"/>
        </w:rPr>
        <w:t xml:space="preserve">interferon </w:t>
      </w:r>
      <w:r w:rsidR="00E731FA">
        <w:rPr>
          <w:rFonts w:ascii="Arial" w:hAnsi="Arial" w:cs="Arial"/>
        </w:rPr>
        <w:t xml:space="preserve">response </w:t>
      </w:r>
      <w:r w:rsidR="00885167" w:rsidRPr="00B950E5">
        <w:rPr>
          <w:rFonts w:ascii="Arial" w:hAnsi="Arial" w:cs="Arial"/>
        </w:rPr>
        <w:t>and anti</w:t>
      </w:r>
      <w:r w:rsidR="00B950E5" w:rsidRPr="00B950E5">
        <w:rPr>
          <w:rFonts w:ascii="Arial" w:hAnsi="Arial" w:cs="Arial"/>
        </w:rPr>
        <w:t>body</w:t>
      </w:r>
      <w:r w:rsidR="00885167" w:rsidRPr="00B950E5">
        <w:rPr>
          <w:rFonts w:ascii="Arial" w:hAnsi="Arial" w:cs="Arial"/>
        </w:rPr>
        <w:t xml:space="preserve"> </w:t>
      </w:r>
      <w:r w:rsidR="00E731FA">
        <w:rPr>
          <w:rFonts w:ascii="Arial" w:hAnsi="Arial" w:cs="Arial"/>
        </w:rPr>
        <w:t>production</w:t>
      </w:r>
      <w:r w:rsidR="00885167" w:rsidRPr="00B950E5">
        <w:rPr>
          <w:rFonts w:ascii="Arial" w:hAnsi="Arial" w:cs="Arial"/>
        </w:rPr>
        <w:t xml:space="preserve"> </w:t>
      </w:r>
      <w:r w:rsidR="00B950E5">
        <w:rPr>
          <w:rFonts w:ascii="Arial" w:hAnsi="Arial" w:cs="Arial"/>
        </w:rPr>
        <w:t xml:space="preserve">genes </w:t>
      </w:r>
      <w:r w:rsidR="00885167" w:rsidRPr="00B950E5">
        <w:rPr>
          <w:rFonts w:ascii="Arial" w:hAnsi="Arial" w:cs="Arial"/>
        </w:rPr>
        <w:t>(i.e., the conserved transcriptional response to adversity [CTRA];</w:t>
      </w:r>
      <w:r w:rsidR="00AA0075">
        <w:rPr>
          <w:rFonts w:ascii="Arial" w:hAnsi="Arial" w:cs="Arial"/>
        </w:rPr>
        <w:t xml:space="preserve"> </w:t>
      </w:r>
      <w:r w:rsidR="00AA0075">
        <w:rPr>
          <w:rFonts w:ascii="Arial" w:hAnsi="Arial" w:cs="Arial"/>
        </w:rPr>
        <w:fldChar w:fldCharType="begin">
          <w:fldData xml:space="preserve">PEVuZE5vdGU+PENpdGU+PEF1dGhvcj5Db2xlPC9BdXRob3I+PFllYXI+MjAxNDwvWWVhcj48UmVj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</w:fldData>
        </w:fldChar>
      </w:r>
      <w:r w:rsidR="00AA0075">
        <w:rPr>
          <w:rFonts w:ascii="Arial" w:hAnsi="Arial" w:cs="Arial"/>
        </w:rPr>
        <w:instrText xml:space="preserve"> ADDIN EN.CITE </w:instrText>
      </w:r>
      <w:r w:rsidR="00AA0075">
        <w:rPr>
          <w:rFonts w:ascii="Arial" w:hAnsi="Arial" w:cs="Arial"/>
        </w:rPr>
        <w:fldChar w:fldCharType="begin">
          <w:fldData xml:space="preserve">PEVuZE5vdGU+PENpdGU+PEF1dGhvcj5Db2xlPC9BdXRob3I+PFllYXI+MjAxNDwvWWVhcj48UmVj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</w:fldData>
        </w:fldChar>
      </w:r>
      <w:r w:rsidR="00AA0075">
        <w:rPr>
          <w:rFonts w:ascii="Arial" w:hAnsi="Arial" w:cs="Arial"/>
        </w:rPr>
        <w:instrText xml:space="preserve"> ADDIN EN.CITE.DATA </w:instrText>
      </w:r>
      <w:r w:rsidR="00AA0075">
        <w:rPr>
          <w:rFonts w:ascii="Arial" w:hAnsi="Arial" w:cs="Arial"/>
        </w:rPr>
      </w:r>
      <w:r w:rsidR="00AA0075">
        <w:rPr>
          <w:rFonts w:ascii="Arial" w:hAnsi="Arial" w:cs="Arial"/>
        </w:rPr>
        <w:fldChar w:fldCharType="end"/>
      </w:r>
      <w:r w:rsidR="00AA0075">
        <w:rPr>
          <w:rFonts w:ascii="Arial" w:hAnsi="Arial" w:cs="Arial"/>
        </w:rPr>
      </w:r>
      <w:r w:rsidR="00AA0075">
        <w:rPr>
          <w:rFonts w:ascii="Arial" w:hAnsi="Arial" w:cs="Arial"/>
        </w:rPr>
        <w:fldChar w:fldCharType="separate"/>
      </w:r>
      <w:r w:rsidR="00AA0075">
        <w:rPr>
          <w:rFonts w:ascii="Arial" w:hAnsi="Arial" w:cs="Arial"/>
          <w:noProof/>
        </w:rPr>
        <w:t>(Cole, 2014)</w:t>
      </w:r>
      <w:r w:rsidR="00AA0075">
        <w:rPr>
          <w:rFonts w:ascii="Arial" w:hAnsi="Arial" w:cs="Arial"/>
        </w:rPr>
        <w:fldChar w:fldCharType="end"/>
      </w:r>
      <w:r w:rsidR="00885167" w:rsidRPr="00B950E5">
        <w:rPr>
          <w:rFonts w:ascii="Arial" w:hAnsi="Arial" w:cs="Arial"/>
        </w:rPr>
        <w:t xml:space="preserve">). </w:t>
      </w:r>
    </w:p>
    <w:p w:rsidR="00885167" w:rsidRPr="00B950E5" w:rsidRDefault="00877573" w:rsidP="00F9388E">
      <w:pPr>
        <w:ind w:firstLine="720"/>
        <w:rPr>
          <w:rFonts w:ascii="Arial" w:hAnsi="Arial" w:cs="Arial"/>
        </w:rPr>
      </w:pPr>
      <w:r>
        <w:rPr>
          <w:rFonts w:ascii="Arial" w:hAnsi="Arial" w:cs="Arial"/>
        </w:rPr>
        <w:t>E</w:t>
      </w:r>
      <w:r w:rsidR="00885167" w:rsidRPr="00B950E5">
        <w:rPr>
          <w:rFonts w:ascii="Arial" w:hAnsi="Arial" w:cs="Arial"/>
        </w:rPr>
        <w:t xml:space="preserve">vidence </w:t>
      </w:r>
      <w:r>
        <w:rPr>
          <w:rFonts w:ascii="Arial" w:hAnsi="Arial" w:cs="Arial"/>
        </w:rPr>
        <w:t xml:space="preserve">for the </w:t>
      </w:r>
      <w:r w:rsidR="00AD66AB" w:rsidRPr="00B950E5">
        <w:rPr>
          <w:rFonts w:ascii="Arial" w:hAnsi="Arial" w:cs="Arial"/>
        </w:rPr>
        <w:t xml:space="preserve">specific </w:t>
      </w:r>
      <w:r w:rsidR="00885167" w:rsidRPr="00B950E5">
        <w:rPr>
          <w:rFonts w:ascii="Arial" w:hAnsi="Arial" w:cs="Arial"/>
        </w:rPr>
        <w:t>hypothesis that individual differences in threat perception are indeed related to the CTRA</w:t>
      </w:r>
      <w:r>
        <w:rPr>
          <w:rFonts w:ascii="Arial" w:hAnsi="Arial" w:cs="Arial"/>
        </w:rPr>
        <w:t xml:space="preserve"> is surprisingly limited but suggestive</w:t>
      </w:r>
      <w:r w:rsidR="00885167" w:rsidRPr="00B950E5">
        <w:rPr>
          <w:rFonts w:ascii="Arial" w:hAnsi="Arial" w:cs="Arial"/>
        </w:rPr>
        <w:t xml:space="preserve">. </w:t>
      </w:r>
      <w:r>
        <w:rPr>
          <w:rFonts w:ascii="Arial" w:hAnsi="Arial" w:cs="Arial"/>
        </w:rPr>
        <w:t>I</w:t>
      </w:r>
      <w:r w:rsidR="00885167" w:rsidRPr="00B950E5">
        <w:rPr>
          <w:rFonts w:ascii="Arial" w:hAnsi="Arial" w:cs="Arial"/>
        </w:rPr>
        <w:t>n a small sample of asthmatic youth, a tendency to view ambiguous situations as threatening (assessed with the CAUSE videos) mediated the associations between SES and CREB and SES and NF-</w:t>
      </w:r>
      <w:r w:rsidR="00865EAF">
        <w:rPr>
          <w:rFonts w:ascii="Arial" w:hAnsi="Arial" w:cs="Arial"/>
        </w:rPr>
        <w:t>kB</w:t>
      </w:r>
      <w:r w:rsidR="00885167" w:rsidRPr="00B950E5">
        <w:rPr>
          <w:rFonts w:ascii="Arial" w:hAnsi="Arial" w:cs="Arial"/>
        </w:rPr>
        <w:t xml:space="preserve"> transcriptional </w:t>
      </w:r>
      <w:r w:rsidR="00865EAF">
        <w:rPr>
          <w:rFonts w:ascii="Arial" w:hAnsi="Arial" w:cs="Arial"/>
        </w:rPr>
        <w:t xml:space="preserve">signaling </w:t>
      </w:r>
      <w:r w:rsidR="00885167" w:rsidRPr="00B950E5">
        <w:rPr>
          <w:rFonts w:ascii="Arial" w:hAnsi="Arial" w:cs="Arial"/>
        </w:rPr>
        <w:t>activity</w:t>
      </w:r>
      <w:r w:rsidR="00865EAF">
        <w:rPr>
          <w:rFonts w:ascii="Arial" w:hAnsi="Arial" w:cs="Arial"/>
        </w:rPr>
        <w:t xml:space="preserve"> (from bioinformatic analyses) in T lymphocytes</w:t>
      </w:r>
      <w:r w:rsidR="00AA0075">
        <w:rPr>
          <w:rFonts w:ascii="Arial" w:hAnsi="Arial" w:cs="Arial"/>
        </w:rPr>
        <w:t xml:space="preserve"> </w:t>
      </w:r>
      <w:r w:rsidR="00AA0075">
        <w:rPr>
          <w:rFonts w:ascii="Arial" w:hAnsi="Arial" w:cs="Arial"/>
        </w:rPr>
        <w:fldChar w:fldCharType="begin"/>
      </w:r>
      <w:r w:rsidR="00AA0075">
        <w:rPr>
          <w:rFonts w:ascii="Arial" w:hAnsi="Arial" w:cs="Arial"/>
        </w:rPr>
        <w:instrText xml:space="preserve"> ADDIN EN.CITE &lt;EndNote&gt;&lt;Cite&gt;&lt;Author&gt;Chen&lt;/Author&gt;&lt;Year&gt;2009&lt;/Year&gt;&lt;RecNum&gt;64&lt;/RecNum&gt;&lt;DisplayText&gt;(Chen et al., 2009)&lt;/DisplayText&gt;&lt;record&gt;&lt;rec-number&gt;64&lt;/rec-number&gt;&lt;foreign-keys&gt;&lt;key app="EN" db-id="vdwfwtrdnzw5fbefxf0pezebx0te2za2x0av" timestamp="1553870817"&gt;64&lt;/key&gt;&lt;/foreign-keys&gt;&lt;ref-type name="Journal Article"&gt;17&lt;/ref-type&gt;&lt;contributors&gt;&lt;authors&gt;&lt;author&gt;Chen, E.&lt;/author&gt;&lt;author&gt;Miller, G. E.&lt;/author&gt;&lt;author&gt;Walker, H. A.&lt;/author&gt;&lt;author&gt;Arevalo, J. M.&lt;/author&gt;&lt;author&gt;Sung, C. Y.&lt;/author&gt;&lt;author&gt;Cole, S. W.&lt;/author&gt;&lt;/authors&gt;&lt;/contributors&gt;&lt;auth-address&gt;University of British Columbia, Department of Psychology, Vancouver, British Columbia, Canada. echen@psych.ubc.ca&lt;/auth-address&gt;&lt;titles&gt;&lt;title&gt;Genome-wide transcriptional profiling linked to social class in asthma&lt;/title&gt;&lt;secondary-title&gt;Thorax&lt;/secondary-title&gt;&lt;/titles&gt;&lt;periodical&gt;&lt;full-title&gt;Thorax&lt;/full-title&gt;&lt;/periodical&gt;&lt;pages&gt;38-43&lt;/pages&gt;&lt;volume&gt;64&lt;/volume&gt;&lt;number&gt;1&lt;/number&gt;&lt;edition&gt;2008/11/13&lt;/edition&gt;&lt;keywords&gt;&lt;keyword&gt;Asthma/*genetics&lt;/keyword&gt;&lt;keyword&gt;Child&lt;/keyword&gt;&lt;keyword&gt;Female&lt;/keyword&gt;&lt;keyword&gt;Gene Expression Profiling&lt;/keyword&gt;&lt;keyword&gt;Genome, Human/*genetics&lt;/keyword&gt;&lt;keyword&gt;Humans&lt;/keyword&gt;&lt;keyword&gt;Male&lt;/keyword&gt;&lt;keyword&gt;Prognosis&lt;/keyword&gt;&lt;keyword&gt;*Social Class&lt;/keyword&gt;&lt;keyword&gt;Transcription, Genetic/*genetics&lt;/keyword&gt;&lt;/keywords&gt;&lt;dates&gt;&lt;year&gt;2009&lt;/year&gt;&lt;pub-dates&gt;&lt;date&gt;Jan&lt;/date&gt;&lt;/pub-dates&gt;&lt;/dates&gt;&lt;isbn&gt;1468-3296 (Electronic)&amp;#xD;0040-6376 (Linking)&lt;/isbn&gt;&lt;accession-num&gt;19001005&lt;/accession-num&gt;&lt;urls&gt;&lt;related-urls&gt;&lt;url&gt;https://www.ncbi.nlm.nih.gov/pubmed/19001005&lt;/url&gt;&lt;/related-urls&gt;&lt;/urls&gt;&lt;custom2&gt;PMC2717793&lt;/custom2&gt;&lt;electronic-resource-num&gt;10.1136/thx.2007.095091&lt;/electronic-resource-num&gt;&lt;/record&gt;&lt;/Cite&gt;&lt;/EndNote&gt;</w:instrText>
      </w:r>
      <w:r w:rsidR="00AA0075">
        <w:rPr>
          <w:rFonts w:ascii="Arial" w:hAnsi="Arial" w:cs="Arial"/>
        </w:rPr>
        <w:fldChar w:fldCharType="separate"/>
      </w:r>
      <w:r w:rsidR="00AA0075">
        <w:rPr>
          <w:rFonts w:ascii="Arial" w:hAnsi="Arial" w:cs="Arial"/>
          <w:noProof/>
        </w:rPr>
        <w:t>(Chen et al., 2009)</w:t>
      </w:r>
      <w:r w:rsidR="00AA0075">
        <w:rPr>
          <w:rFonts w:ascii="Arial" w:hAnsi="Arial" w:cs="Arial"/>
        </w:rPr>
        <w:fldChar w:fldCharType="end"/>
      </w:r>
      <w:r w:rsidR="00885167" w:rsidRPr="00B950E5">
        <w:rPr>
          <w:rFonts w:ascii="Arial" w:hAnsi="Arial" w:cs="Arial"/>
        </w:rPr>
        <w:t xml:space="preserve">. </w:t>
      </w:r>
      <w:r>
        <w:rPr>
          <w:rFonts w:ascii="Arial" w:hAnsi="Arial" w:cs="Arial"/>
        </w:rPr>
        <w:t xml:space="preserve">A larger body of research examines associations between threat and biomarkers of inflammation, although the relevance of this work hinges on </w:t>
      </w:r>
      <w:r w:rsidR="00865EAF">
        <w:rPr>
          <w:rFonts w:ascii="Arial" w:hAnsi="Arial" w:cs="Arial"/>
        </w:rPr>
        <w:t xml:space="preserve">reliable </w:t>
      </w:r>
      <w:r>
        <w:rPr>
          <w:rFonts w:ascii="Arial" w:hAnsi="Arial" w:cs="Arial"/>
        </w:rPr>
        <w:t xml:space="preserve">associations between such markers and the CTRA, for which the evidence is mixed. </w:t>
      </w:r>
      <w:r w:rsidR="00865EAF">
        <w:rPr>
          <w:rFonts w:ascii="Arial" w:hAnsi="Arial" w:cs="Arial"/>
        </w:rPr>
        <w:t>A</w:t>
      </w:r>
      <w:r w:rsidR="00885167" w:rsidRPr="00B950E5">
        <w:rPr>
          <w:rFonts w:ascii="Arial" w:hAnsi="Arial" w:cs="Arial"/>
        </w:rPr>
        <w:t xml:space="preserve">mong asthmatic youth, CAUSE scores were associated with the </w:t>
      </w:r>
      <w:r w:rsidR="00865EAF">
        <w:rPr>
          <w:rFonts w:ascii="Arial" w:hAnsi="Arial" w:cs="Arial"/>
        </w:rPr>
        <w:t xml:space="preserve">stimulated </w:t>
      </w:r>
      <w:r w:rsidR="00885167" w:rsidRPr="00B950E5">
        <w:rPr>
          <w:rFonts w:ascii="Arial" w:hAnsi="Arial" w:cs="Arial"/>
        </w:rPr>
        <w:t xml:space="preserve">production of IL-5 and eosinophil counts, </w:t>
      </w:r>
      <w:r w:rsidR="00865EAF">
        <w:rPr>
          <w:rFonts w:ascii="Arial" w:hAnsi="Arial" w:cs="Arial"/>
        </w:rPr>
        <w:t xml:space="preserve">which reflect asthma-related </w:t>
      </w:r>
      <w:r w:rsidR="00885167" w:rsidRPr="00B950E5">
        <w:rPr>
          <w:rFonts w:ascii="Arial" w:hAnsi="Arial" w:cs="Arial"/>
        </w:rPr>
        <w:t>inflammat</w:t>
      </w:r>
      <w:r w:rsidR="00865EAF">
        <w:rPr>
          <w:rFonts w:ascii="Arial" w:hAnsi="Arial" w:cs="Arial"/>
        </w:rPr>
        <w:t>ory processes</w:t>
      </w:r>
      <w:r w:rsidR="00F30A05">
        <w:rPr>
          <w:rFonts w:ascii="Arial" w:hAnsi="Arial" w:cs="Arial"/>
        </w:rPr>
        <w:t xml:space="preserve"> </w:t>
      </w:r>
      <w:r w:rsidR="00AA0075">
        <w:rPr>
          <w:rFonts w:ascii="Arial" w:hAnsi="Arial" w:cs="Arial"/>
        </w:rPr>
        <w:fldChar w:fldCharType="begin"/>
      </w:r>
      <w:r w:rsidR="00AA0075">
        <w:rPr>
          <w:rFonts w:ascii="Arial" w:hAnsi="Arial" w:cs="Arial"/>
        </w:rPr>
        <w:instrText xml:space="preserve"> ADDIN EN.CITE &lt;EndNote&gt;&lt;Cite&gt;&lt;Author&gt;Chen&lt;/Author&gt;&lt;Year&gt;2006&lt;/Year&gt;&lt;RecNum&gt;77&lt;/RecNum&gt;&lt;DisplayText&gt;(Chen et al., 2006)&lt;/DisplayText&gt;&lt;record&gt;&lt;rec-number&gt;77&lt;/rec-number&gt;&lt;foreign-keys&gt;&lt;key app="EN" db-id="vdwfwtrdnzw5fbefxf0pezebx0te2za2x0av" timestamp="1554468292"&gt;77&lt;/key&gt;&lt;/foreign-keys&gt;&lt;ref-type name="Journal Article"&gt;17&lt;/ref-type&gt;&lt;contributors&gt;&lt;authors&gt;&lt;author&gt;Chen, E.&lt;/author&gt;&lt;author&gt;Hanson, M. D.&lt;/author&gt;&lt;author&gt;Paterson, L. Q.&lt;/author&gt;&lt;author&gt;Griffin, M. J.&lt;/author&gt;&lt;author&gt;Walker, H. A.&lt;/author&gt;&lt;author&gt;Miller, G. E.&lt;/author&gt;&lt;/authors&gt;&lt;/contributors&gt;&lt;auth-address&gt;Department of Psychology, University of British Columbia, Vancouver, Canada. echen@psych.ubc.ca&lt;/auth-address&gt;&lt;titles&gt;&lt;title&gt;Socioeconomic status and inflammatory processes in childhood asthma: the role of psychological stress&lt;/title&gt;&lt;secondary-title&gt;J Allergy Clin Immunol&lt;/secondary-title&gt;&lt;/titles&gt;&lt;periodical&gt;&lt;full-title&gt;J Allergy Clin Immunol&lt;/full-title&gt;&lt;/periodical&gt;&lt;pages&gt;1014-20&lt;/pages&gt;&lt;volume&gt;117&lt;/volume&gt;&lt;number&gt;5&lt;/number&gt;&lt;edition&gt;2006/05/06&lt;/edition&gt;&lt;keywords&gt;&lt;keyword&gt;Adolescent&lt;/keyword&gt;&lt;keyword&gt;Asthma/*economics/immunology/pathology/*psychology&lt;/keyword&gt;&lt;keyword&gt;Child&lt;/keyword&gt;&lt;keyword&gt;Chronic Disease&lt;/keyword&gt;&lt;keyword&gt;Cytokines/biosynthesis&lt;/keyword&gt;&lt;keyword&gt;Female&lt;/keyword&gt;&lt;keyword&gt;Humans&lt;/keyword&gt;&lt;keyword&gt;Inflammation/economics/immunology/psychology&lt;/keyword&gt;&lt;keyword&gt;Lung/*immunology/metabolism/*pathology&lt;/keyword&gt;&lt;keyword&gt;Male&lt;/keyword&gt;&lt;keyword&gt;Socioeconomic Factors&lt;/keyword&gt;&lt;keyword&gt;Stress, Psychological/*economics/immunology/*pathology&lt;/keyword&gt;&lt;/keywords&gt;&lt;dates&gt;&lt;year&gt;2006&lt;/year&gt;&lt;pub-dates&gt;&lt;date&gt;May&lt;/date&gt;&lt;/pub-dates&gt;&lt;/dates&gt;&lt;isbn&gt;0091-6749 (Print)&amp;#xD;0091-6749 (Linking)&lt;/isbn&gt;&lt;accession-num&gt;16675327&lt;/accession-num&gt;&lt;urls&gt;&lt;related-urls&gt;&lt;url&gt;https://www.ncbi.nlm.nih.gov/pubmed/16675327&lt;/url&gt;&lt;/related-urls&gt;&lt;/urls&gt;&lt;electronic-resource-num&gt;10.1016/j.jaci.2006.01.036&lt;/electronic-resource-num&gt;&lt;/record&gt;&lt;/Cite&gt;&lt;/EndNote&gt;</w:instrText>
      </w:r>
      <w:r w:rsidR="00AA0075">
        <w:rPr>
          <w:rFonts w:ascii="Arial" w:hAnsi="Arial" w:cs="Arial"/>
        </w:rPr>
        <w:fldChar w:fldCharType="separate"/>
      </w:r>
      <w:r w:rsidR="00AA0075">
        <w:rPr>
          <w:rFonts w:ascii="Arial" w:hAnsi="Arial" w:cs="Arial"/>
          <w:noProof/>
        </w:rPr>
        <w:t>(Chen et al., 2006)</w:t>
      </w:r>
      <w:r w:rsidR="00AA0075">
        <w:rPr>
          <w:rFonts w:ascii="Arial" w:hAnsi="Arial" w:cs="Arial"/>
        </w:rPr>
        <w:fldChar w:fldCharType="end"/>
      </w:r>
      <w:r w:rsidR="00885167" w:rsidRPr="00B950E5">
        <w:rPr>
          <w:rFonts w:ascii="Arial" w:hAnsi="Arial" w:cs="Arial"/>
        </w:rPr>
        <w:t xml:space="preserve">. </w:t>
      </w:r>
      <w:r>
        <w:rPr>
          <w:rFonts w:ascii="Arial" w:hAnsi="Arial" w:cs="Arial"/>
        </w:rPr>
        <w:t>And u</w:t>
      </w:r>
      <w:r w:rsidR="00885167" w:rsidRPr="00B950E5">
        <w:rPr>
          <w:rFonts w:ascii="Arial" w:hAnsi="Arial" w:cs="Arial"/>
        </w:rPr>
        <w:t xml:space="preserve">sing an affect misattribution procedure (AMP) involving weapons, </w:t>
      </w:r>
      <w:proofErr w:type="spellStart"/>
      <w:r w:rsidR="00AA0075">
        <w:rPr>
          <w:rFonts w:ascii="Arial" w:hAnsi="Arial" w:cs="Arial"/>
        </w:rPr>
        <w:t>Hostinar</w:t>
      </w:r>
      <w:proofErr w:type="spellEnd"/>
      <w:r w:rsidR="00AA0075">
        <w:rPr>
          <w:rFonts w:ascii="Arial" w:hAnsi="Arial" w:cs="Arial"/>
        </w:rPr>
        <w:t xml:space="preserve"> and colleagues found that t</w:t>
      </w:r>
      <w:r w:rsidR="00754DC9">
        <w:rPr>
          <w:rFonts w:ascii="Arial" w:hAnsi="Arial" w:cs="Arial"/>
        </w:rPr>
        <w:t>h</w:t>
      </w:r>
      <w:r w:rsidR="00885167" w:rsidRPr="00B950E5">
        <w:rPr>
          <w:rFonts w:ascii="Arial" w:hAnsi="Arial" w:cs="Arial"/>
        </w:rPr>
        <w:t>reat vigilance was associated with metabolic syndrome</w:t>
      </w:r>
      <w:r w:rsidR="00B950E5" w:rsidRPr="00B950E5">
        <w:rPr>
          <w:rFonts w:ascii="Arial" w:hAnsi="Arial" w:cs="Arial"/>
        </w:rPr>
        <w:t>, which reflects</w:t>
      </w:r>
      <w:r w:rsidR="00822F7F">
        <w:rPr>
          <w:rFonts w:ascii="Arial" w:hAnsi="Arial" w:cs="Arial"/>
        </w:rPr>
        <w:t>,</w:t>
      </w:r>
      <w:r w:rsidR="00B950E5" w:rsidRPr="00B950E5">
        <w:rPr>
          <w:rFonts w:ascii="Arial" w:hAnsi="Arial" w:cs="Arial"/>
        </w:rPr>
        <w:t xml:space="preserve"> in part</w:t>
      </w:r>
      <w:r w:rsidR="00822F7F">
        <w:rPr>
          <w:rFonts w:ascii="Arial" w:hAnsi="Arial" w:cs="Arial"/>
        </w:rPr>
        <w:t>,</w:t>
      </w:r>
      <w:r w:rsidR="00B950E5" w:rsidRPr="00B950E5">
        <w:rPr>
          <w:rFonts w:ascii="Arial" w:hAnsi="Arial" w:cs="Arial"/>
        </w:rPr>
        <w:t xml:space="preserve"> inflammatory mechanisms</w:t>
      </w:r>
      <w:r w:rsidR="00AA0075">
        <w:rPr>
          <w:rFonts w:ascii="Arial" w:hAnsi="Arial" w:cs="Arial"/>
        </w:rPr>
        <w:t xml:space="preserve"> </w:t>
      </w:r>
      <w:r w:rsidR="00AA0075">
        <w:rPr>
          <w:rFonts w:ascii="Arial" w:hAnsi="Arial" w:cs="Arial"/>
        </w:rPr>
        <w:fldChar w:fldCharType="begin"/>
      </w:r>
      <w:r w:rsidR="00AA0075">
        <w:rPr>
          <w:rFonts w:ascii="Arial" w:hAnsi="Arial" w:cs="Arial"/>
        </w:rPr>
        <w:instrText xml:space="preserve"> ADDIN EN.CITE &lt;EndNote&gt;&lt;Cite&gt;&lt;Author&gt;Hostinar&lt;/Author&gt;&lt;Year&gt;2018&lt;/Year&gt;&lt;RecNum&gt;61&lt;/RecNum&gt;&lt;DisplayText&gt;(Hostinar, Nusslock, &amp;amp; Miller, 2018)&lt;/DisplayText&gt;&lt;record&gt;&lt;rec-number&gt;61&lt;/rec-number&gt;&lt;foreign-keys&gt;&lt;key app="EN" db-id="vdwfwtrdnzw5fbefxf0pezebx0te2za2x0av" timestamp="1553870588"&gt;61&lt;/key&gt;&lt;/foreign-keys&gt;&lt;ref-type name="Journal Article"&gt;17&lt;/ref-type&gt;&lt;contributors&gt;&lt;authors&gt;&lt;author&gt;Hostinar, C. E.&lt;/author&gt;&lt;author&gt;Nusslock, R.&lt;/author&gt;&lt;author&gt;Miller, G. E.&lt;/author&gt;&lt;/authors&gt;&lt;/contributors&gt;&lt;auth-address&gt;a Department of Psychology , University of California-Davis.&amp;#xD;b Department of Psychology , Northwestern University.&lt;/auth-address&gt;&lt;titles&gt;&lt;title&gt;Future Directions in the Study of Early-Life Stress and Physical and Emotional Health: Implications of the Neuroimmune Network Hypothesis&lt;/title&gt;&lt;secondary-title&gt;J Clin Child Adolesc Psychol&lt;/secondary-title&gt;&lt;/titles&gt;&lt;periodical&gt;&lt;full-title&gt;J Clin Child Adolesc Psychol&lt;/full-title&gt;&lt;/periodical&gt;&lt;pages&gt;142-156&lt;/pages&gt;&lt;volume&gt;47&lt;/volume&gt;&lt;number&gt;1&lt;/number&gt;&lt;edition&gt;2017/01/21&lt;/edition&gt;&lt;keywords&gt;&lt;keyword&gt;Adolescent&lt;/keyword&gt;&lt;keyword&gt;Child&lt;/keyword&gt;&lt;keyword&gt;Emotions/*physiology&lt;/keyword&gt;&lt;keyword&gt;Female&lt;/keyword&gt;&lt;keyword&gt;Humans&lt;/keyword&gt;&lt;keyword&gt;Male&lt;/keyword&gt;&lt;keyword&gt;Mental Health/*trends&lt;/keyword&gt;&lt;keyword&gt;Stress, Psychological/*psychology&lt;/keyword&gt;&lt;/keywords&gt;&lt;dates&gt;&lt;year&gt;2018&lt;/year&gt;&lt;pub-dates&gt;&lt;date&gt;Jan-Feb&lt;/date&gt;&lt;/pub-dates&gt;&lt;/dates&gt;&lt;isbn&gt;1537-4424 (Electronic)&amp;#xD;1537-4416 (Linking)&lt;/isbn&gt;&lt;accession-num&gt;28107039&lt;/accession-num&gt;&lt;urls&gt;&lt;related-urls&gt;&lt;url&gt;https://www.ncbi.nlm.nih.gov/pubmed/28107039&lt;/url&gt;&lt;/related-urls&gt;&lt;/urls&gt;&lt;custom2&gt;PMC6100778&lt;/custom2&gt;&lt;electronic-resource-num&gt;10.1080/15374416.2016.1266647&lt;/electronic-resource-num&gt;&lt;/record&gt;&lt;/Cite&gt;&lt;/EndNote&gt;</w:instrText>
      </w:r>
      <w:r w:rsidR="00AA0075">
        <w:rPr>
          <w:rFonts w:ascii="Arial" w:hAnsi="Arial" w:cs="Arial"/>
        </w:rPr>
        <w:fldChar w:fldCharType="separate"/>
      </w:r>
      <w:r w:rsidR="00AA0075">
        <w:rPr>
          <w:rFonts w:ascii="Arial" w:hAnsi="Arial" w:cs="Arial"/>
          <w:noProof/>
        </w:rPr>
        <w:t>(Hostinar, Nusslock, &amp; Miller, 2018)</w:t>
      </w:r>
      <w:r w:rsidR="00AA0075">
        <w:rPr>
          <w:rFonts w:ascii="Arial" w:hAnsi="Arial" w:cs="Arial"/>
        </w:rPr>
        <w:fldChar w:fldCharType="end"/>
      </w:r>
      <w:r w:rsidR="00B950E5" w:rsidRPr="00B950E5">
        <w:rPr>
          <w:rFonts w:ascii="Arial" w:hAnsi="Arial" w:cs="Arial"/>
        </w:rPr>
        <w:t xml:space="preserve">. </w:t>
      </w:r>
      <w:r w:rsidR="00885167" w:rsidRPr="00B950E5">
        <w:rPr>
          <w:rFonts w:ascii="Arial" w:hAnsi="Arial" w:cs="Arial"/>
        </w:rPr>
        <w:t xml:space="preserve"> </w:t>
      </w:r>
    </w:p>
    <w:p w:rsidR="00885167" w:rsidRPr="00B950E5" w:rsidRDefault="00B950E5" w:rsidP="00F9388E">
      <w:pPr>
        <w:ind w:firstLine="720"/>
        <w:rPr>
          <w:rFonts w:ascii="Arial" w:hAnsi="Arial" w:cs="Arial"/>
        </w:rPr>
      </w:pPr>
      <w:r w:rsidRPr="00B950E5">
        <w:rPr>
          <w:rFonts w:ascii="Arial" w:hAnsi="Arial" w:cs="Arial"/>
        </w:rPr>
        <w:lastRenderedPageBreak/>
        <w:t xml:space="preserve">These findings reveal that, despite </w:t>
      </w:r>
      <w:r w:rsidR="00885167" w:rsidRPr="00B950E5">
        <w:rPr>
          <w:rFonts w:ascii="Arial" w:hAnsi="Arial" w:cs="Arial"/>
        </w:rPr>
        <w:t>the central role of perceived threat in conceptual models of stress and</w:t>
      </w:r>
      <w:r>
        <w:rPr>
          <w:rFonts w:ascii="Arial" w:hAnsi="Arial" w:cs="Arial"/>
        </w:rPr>
        <w:t xml:space="preserve"> its physiological consequences</w:t>
      </w:r>
      <w:r w:rsidR="00885167" w:rsidRPr="00B950E5">
        <w:rPr>
          <w:rFonts w:ascii="Arial" w:hAnsi="Arial" w:cs="Arial"/>
        </w:rPr>
        <w:t xml:space="preserve">, evidence for </w:t>
      </w:r>
      <w:r>
        <w:rPr>
          <w:rFonts w:ascii="Arial" w:hAnsi="Arial" w:cs="Arial"/>
        </w:rPr>
        <w:t xml:space="preserve">an association between threat and stress-related, transcriptional patterns </w:t>
      </w:r>
      <w:r w:rsidR="00052403">
        <w:rPr>
          <w:rFonts w:ascii="Arial" w:hAnsi="Arial" w:cs="Arial"/>
        </w:rPr>
        <w:t xml:space="preserve">is limited to </w:t>
      </w:r>
      <w:r w:rsidR="00877573">
        <w:rPr>
          <w:rFonts w:ascii="Arial" w:hAnsi="Arial" w:cs="Arial"/>
        </w:rPr>
        <w:t>one</w:t>
      </w:r>
      <w:r w:rsidR="00052403">
        <w:rPr>
          <w:rFonts w:ascii="Arial" w:hAnsi="Arial" w:cs="Arial"/>
        </w:rPr>
        <w:t xml:space="preserve"> </w:t>
      </w:r>
      <w:r w:rsidR="00C76614">
        <w:rPr>
          <w:rFonts w:ascii="Arial" w:hAnsi="Arial" w:cs="Arial"/>
        </w:rPr>
        <w:t>asthmatic sample</w:t>
      </w:r>
      <w:r w:rsidR="00052403">
        <w:rPr>
          <w:rFonts w:ascii="Arial" w:hAnsi="Arial" w:cs="Arial"/>
        </w:rPr>
        <w:t xml:space="preserve">. </w:t>
      </w:r>
      <w:r w:rsidR="00885167" w:rsidRPr="00B950E5">
        <w:rPr>
          <w:rFonts w:ascii="Arial" w:hAnsi="Arial" w:cs="Arial"/>
        </w:rPr>
        <w:t xml:space="preserve">The present study </w:t>
      </w:r>
      <w:r w:rsidR="00AD66AB" w:rsidRPr="00B950E5">
        <w:rPr>
          <w:rFonts w:ascii="Arial" w:hAnsi="Arial" w:cs="Arial"/>
        </w:rPr>
        <w:t>examines</w:t>
      </w:r>
      <w:r w:rsidR="00885167" w:rsidRPr="00B950E5">
        <w:rPr>
          <w:rFonts w:ascii="Arial" w:hAnsi="Arial" w:cs="Arial"/>
        </w:rPr>
        <w:t xml:space="preserve"> individual differences in threat perception—vigilance and tendency to view ambiguous situations as threatening</w:t>
      </w:r>
      <w:r w:rsidR="00E731FA">
        <w:rPr>
          <w:rFonts w:ascii="Arial" w:hAnsi="Arial" w:cs="Arial"/>
        </w:rPr>
        <w:t xml:space="preserve"> (hereafter, </w:t>
      </w:r>
      <w:r w:rsidR="00411814">
        <w:rPr>
          <w:rFonts w:ascii="Arial" w:hAnsi="Arial" w:cs="Arial"/>
        </w:rPr>
        <w:t xml:space="preserve">“threat vigilance” and </w:t>
      </w:r>
      <w:r w:rsidR="00E731FA">
        <w:rPr>
          <w:rFonts w:ascii="Arial" w:hAnsi="Arial" w:cs="Arial"/>
        </w:rPr>
        <w:t>“threat ambiguity”)</w:t>
      </w:r>
      <w:r w:rsidR="00AD66AB" w:rsidRPr="00B950E5">
        <w:rPr>
          <w:rFonts w:ascii="Arial" w:hAnsi="Arial" w:cs="Arial"/>
        </w:rPr>
        <w:t xml:space="preserve">—and the </w:t>
      </w:r>
      <w:r w:rsidR="00885167" w:rsidRPr="00B950E5">
        <w:rPr>
          <w:rFonts w:ascii="Arial" w:hAnsi="Arial" w:cs="Arial"/>
        </w:rPr>
        <w:t xml:space="preserve">CTRA as indicated by mRNA abundance in human </w:t>
      </w:r>
      <w:r w:rsidRPr="00B950E5">
        <w:rPr>
          <w:rFonts w:ascii="Arial" w:hAnsi="Arial" w:cs="Arial"/>
        </w:rPr>
        <w:t xml:space="preserve">peripheral blood </w:t>
      </w:r>
      <w:del w:id="51" w:author="MJS" w:date="2019-04-29T12:38:00Z">
        <w:r w:rsidR="00885167" w:rsidRPr="00B950E5" w:rsidDel="00865EAF">
          <w:rPr>
            <w:rFonts w:ascii="Arial" w:hAnsi="Arial" w:cs="Arial"/>
          </w:rPr>
          <w:delText>monocytes</w:delText>
        </w:r>
        <w:r w:rsidR="00052403" w:rsidDel="00865EAF">
          <w:rPr>
            <w:rFonts w:ascii="Arial" w:hAnsi="Arial" w:cs="Arial"/>
          </w:rPr>
          <w:delText xml:space="preserve"> </w:delText>
        </w:r>
      </w:del>
      <w:ins w:id="52" w:author="MJS" w:date="2019-04-29T12:38:00Z">
        <w:r w:rsidR="00865EAF">
          <w:rPr>
            <w:rFonts w:ascii="Arial" w:hAnsi="Arial" w:cs="Arial"/>
          </w:rPr>
          <w:t>leukocy</w:t>
        </w:r>
      </w:ins>
      <w:ins w:id="53" w:author="MJS" w:date="2019-04-29T12:39:00Z">
        <w:r w:rsidR="00865EAF">
          <w:rPr>
            <w:rFonts w:ascii="Arial" w:hAnsi="Arial" w:cs="Arial"/>
          </w:rPr>
          <w:t>tes</w:t>
        </w:r>
      </w:ins>
      <w:ins w:id="54" w:author="MJS" w:date="2019-04-29T12:38:00Z">
        <w:r w:rsidR="00865EAF">
          <w:rPr>
            <w:rFonts w:ascii="Arial" w:hAnsi="Arial" w:cs="Arial"/>
          </w:rPr>
          <w:t xml:space="preserve"> </w:t>
        </w:r>
      </w:ins>
      <w:r w:rsidR="00052403">
        <w:rPr>
          <w:rFonts w:ascii="Arial" w:hAnsi="Arial" w:cs="Arial"/>
        </w:rPr>
        <w:t>in a community sample</w:t>
      </w:r>
      <w:r w:rsidR="00885167" w:rsidRPr="00B950E5">
        <w:rPr>
          <w:rFonts w:ascii="Arial" w:hAnsi="Arial" w:cs="Arial"/>
        </w:rPr>
        <w:t>. As in previous research, we use the CAUSE and AMP measurement strategies</w:t>
      </w:r>
      <w:r w:rsidRPr="00B950E5">
        <w:rPr>
          <w:rFonts w:ascii="Arial" w:hAnsi="Arial" w:cs="Arial"/>
        </w:rPr>
        <w:t xml:space="preserve">. </w:t>
      </w:r>
      <w:r>
        <w:rPr>
          <w:rFonts w:ascii="Arial" w:hAnsi="Arial" w:cs="Arial"/>
        </w:rPr>
        <w:t>R</w:t>
      </w:r>
      <w:r w:rsidRPr="00B950E5">
        <w:rPr>
          <w:rFonts w:ascii="Arial" w:hAnsi="Arial" w:cs="Arial"/>
        </w:rPr>
        <w:t>e</w:t>
      </w:r>
      <w:r w:rsidR="00885167" w:rsidRPr="00B950E5">
        <w:rPr>
          <w:rFonts w:ascii="Arial" w:hAnsi="Arial" w:cs="Arial"/>
        </w:rPr>
        <w:t xml:space="preserve">sults </w:t>
      </w:r>
      <w:r w:rsidRPr="00B950E5">
        <w:rPr>
          <w:rFonts w:ascii="Arial" w:hAnsi="Arial" w:cs="Arial"/>
        </w:rPr>
        <w:t xml:space="preserve">reveal that both threat vigilance and </w:t>
      </w:r>
      <w:r w:rsidR="00E731FA">
        <w:rPr>
          <w:rFonts w:ascii="Arial" w:hAnsi="Arial" w:cs="Arial"/>
        </w:rPr>
        <w:t xml:space="preserve">threat ambiguity </w:t>
      </w:r>
      <w:r w:rsidRPr="00B950E5">
        <w:rPr>
          <w:rFonts w:ascii="Arial" w:hAnsi="Arial" w:cs="Arial"/>
        </w:rPr>
        <w:t xml:space="preserve">are independently associated with regulation of genes associated with </w:t>
      </w:r>
      <w:r w:rsidR="00822F7F">
        <w:rPr>
          <w:rFonts w:ascii="Arial" w:hAnsi="Arial" w:cs="Arial"/>
        </w:rPr>
        <w:t>antibody</w:t>
      </w:r>
      <w:r w:rsidRPr="00B950E5">
        <w:rPr>
          <w:rFonts w:ascii="Arial" w:hAnsi="Arial" w:cs="Arial"/>
        </w:rPr>
        <w:t xml:space="preserve"> response</w:t>
      </w:r>
      <w:r w:rsidR="00F9388E">
        <w:rPr>
          <w:rFonts w:ascii="Arial" w:hAnsi="Arial" w:cs="Arial"/>
        </w:rPr>
        <w:t xml:space="preserve"> and the former is also associated with the regulation of genes associated with interferon response</w:t>
      </w:r>
      <w:r w:rsidR="00C76614">
        <w:rPr>
          <w:rFonts w:ascii="Arial" w:hAnsi="Arial" w:cs="Arial"/>
        </w:rPr>
        <w:t xml:space="preserve"> and the CTRA composite</w:t>
      </w:r>
      <w:r w:rsidR="00F30A05">
        <w:rPr>
          <w:rFonts w:ascii="Arial" w:hAnsi="Arial" w:cs="Arial"/>
        </w:rPr>
        <w:t>.</w:t>
      </w:r>
      <w:r w:rsidR="0055181F">
        <w:rPr>
          <w:rFonts w:ascii="Arial" w:hAnsi="Arial" w:cs="Arial"/>
        </w:rPr>
        <w:t xml:space="preserve"> </w:t>
      </w:r>
    </w:p>
    <w:p w:rsidR="00885167" w:rsidRPr="00B950E5" w:rsidRDefault="00885167" w:rsidP="00F9388E">
      <w:pPr>
        <w:rPr>
          <w:rFonts w:ascii="Arial" w:hAnsi="Arial" w:cs="Arial"/>
        </w:rPr>
      </w:pPr>
      <w:r w:rsidRPr="00B950E5">
        <w:rPr>
          <w:rFonts w:ascii="Arial" w:hAnsi="Arial" w:cs="Arial"/>
        </w:rPr>
        <w:t>METHODS</w:t>
      </w:r>
    </w:p>
    <w:p w:rsidR="004D0F08" w:rsidRPr="00B950E5" w:rsidRDefault="00B950E5" w:rsidP="00F9388E">
      <w:pPr>
        <w:rPr>
          <w:rFonts w:ascii="Arial" w:hAnsi="Arial" w:cs="Arial"/>
        </w:rPr>
      </w:pPr>
      <w:r w:rsidRPr="00B950E5">
        <w:rPr>
          <w:rFonts w:ascii="Arial" w:hAnsi="Arial" w:cs="Arial"/>
          <w:u w:val="single"/>
        </w:rPr>
        <w:t>Sample</w:t>
      </w:r>
      <w:r>
        <w:rPr>
          <w:rFonts w:ascii="Arial" w:hAnsi="Arial" w:cs="Arial"/>
        </w:rPr>
        <w:t xml:space="preserve">. </w:t>
      </w:r>
      <w:r w:rsidR="00B45529" w:rsidRPr="00B950E5">
        <w:rPr>
          <w:rFonts w:ascii="Arial" w:hAnsi="Arial" w:cs="Arial"/>
        </w:rPr>
        <w:t xml:space="preserve">Data come from a subsample of the Durham Child Health and </w:t>
      </w:r>
      <w:r w:rsidR="0032488C" w:rsidRPr="00B950E5">
        <w:rPr>
          <w:rFonts w:ascii="Arial" w:hAnsi="Arial" w:cs="Arial"/>
        </w:rPr>
        <w:t xml:space="preserve">Development Study, which used purposive sampling in a mid-sized, diverse American city to recruit white and black families of differing socioeconomic status backgrounds and with a newborn child. Data collection began in </w:t>
      </w:r>
      <w:r w:rsidR="00885167" w:rsidRPr="00B950E5">
        <w:rPr>
          <w:rFonts w:ascii="Arial" w:hAnsi="Arial" w:cs="Arial"/>
        </w:rPr>
        <w:t>2002</w:t>
      </w:r>
      <w:r w:rsidR="0032488C" w:rsidRPr="00B950E5">
        <w:rPr>
          <w:rFonts w:ascii="Arial" w:hAnsi="Arial" w:cs="Arial"/>
        </w:rPr>
        <w:t xml:space="preserve"> when the child was approximately 3 months of age. When the children were </w:t>
      </w:r>
      <w:r w:rsidR="00822F7F" w:rsidRPr="00822F7F">
        <w:rPr>
          <w:rFonts w:ascii="Arial" w:hAnsi="Arial" w:cs="Arial"/>
        </w:rPr>
        <w:t>about 12 years-</w:t>
      </w:r>
      <w:r w:rsidR="0032488C" w:rsidRPr="00B950E5">
        <w:rPr>
          <w:rFonts w:ascii="Arial" w:hAnsi="Arial" w:cs="Arial"/>
        </w:rPr>
        <w:t xml:space="preserve">old, a small sample was recruited for the purpose of this study. </w:t>
      </w:r>
      <w:r w:rsidRPr="00B950E5">
        <w:rPr>
          <w:rFonts w:ascii="Arial" w:hAnsi="Arial" w:cs="Arial"/>
        </w:rPr>
        <w:t xml:space="preserve">Thirty-one subjects reported to the data collection site, a </w:t>
      </w:r>
      <w:r>
        <w:rPr>
          <w:rFonts w:ascii="Arial" w:hAnsi="Arial" w:cs="Arial"/>
        </w:rPr>
        <w:t xml:space="preserve">dedicated </w:t>
      </w:r>
      <w:r w:rsidRPr="00B950E5">
        <w:rPr>
          <w:rFonts w:ascii="Arial" w:hAnsi="Arial" w:cs="Arial"/>
        </w:rPr>
        <w:t xml:space="preserve">lab space at an EPA facility associated with a major research university. Of the 31 subjects, </w:t>
      </w:r>
      <w:r>
        <w:rPr>
          <w:rFonts w:ascii="Arial" w:hAnsi="Arial" w:cs="Arial"/>
        </w:rPr>
        <w:t xml:space="preserve">25 had valid values on other variables (9 black, 1 mixed race; 11 females). </w:t>
      </w:r>
      <w:r w:rsidRPr="00B950E5">
        <w:rPr>
          <w:rFonts w:ascii="Arial" w:hAnsi="Arial" w:cs="Arial"/>
        </w:rPr>
        <w:t xml:space="preserve">The income-to-needs ratio (income/number of household members) indicated considerable diversity, ranging from $1535.00 to almost $40,000.00. </w:t>
      </w:r>
    </w:p>
    <w:p w:rsidR="00B444D3" w:rsidRPr="00B950E5" w:rsidRDefault="00B950E5" w:rsidP="00F9388E">
      <w:pPr>
        <w:ind w:firstLine="720"/>
        <w:rPr>
          <w:rFonts w:ascii="Arial" w:hAnsi="Arial" w:cs="Arial"/>
        </w:rPr>
      </w:pPr>
      <w:r w:rsidRPr="00B950E5">
        <w:rPr>
          <w:rFonts w:ascii="Arial" w:hAnsi="Arial" w:cs="Arial"/>
          <w:u w:val="single"/>
        </w:rPr>
        <w:lastRenderedPageBreak/>
        <w:t>Indiv</w:t>
      </w:r>
      <w:r>
        <w:rPr>
          <w:rFonts w:ascii="Arial" w:hAnsi="Arial" w:cs="Arial"/>
          <w:u w:val="single"/>
        </w:rPr>
        <w:t>i</w:t>
      </w:r>
      <w:r w:rsidRPr="00B950E5">
        <w:rPr>
          <w:rFonts w:ascii="Arial" w:hAnsi="Arial" w:cs="Arial"/>
          <w:u w:val="single"/>
        </w:rPr>
        <w:t>dual differences in threat perception</w:t>
      </w:r>
      <w:r>
        <w:rPr>
          <w:rFonts w:ascii="Arial" w:hAnsi="Arial" w:cs="Arial"/>
        </w:rPr>
        <w:t xml:space="preserve">. </w:t>
      </w:r>
      <w:r w:rsidR="00B444D3" w:rsidRPr="00B950E5">
        <w:rPr>
          <w:rFonts w:ascii="Arial" w:hAnsi="Arial" w:cs="Arial"/>
        </w:rPr>
        <w:t xml:space="preserve">The </w:t>
      </w:r>
      <w:r w:rsidR="00885167" w:rsidRPr="00B950E5">
        <w:rPr>
          <w:rFonts w:ascii="Arial" w:hAnsi="Arial" w:cs="Arial"/>
        </w:rPr>
        <w:t>CAUSE videos</w:t>
      </w:r>
      <w:r w:rsidR="00B444D3" w:rsidRPr="00B950E5">
        <w:rPr>
          <w:rFonts w:ascii="Arial" w:hAnsi="Arial" w:cs="Arial"/>
        </w:rPr>
        <w:t xml:space="preserve"> were used to assess the extent to which subjects interpreted circumstances </w:t>
      </w:r>
      <w:r w:rsidR="00865EAF">
        <w:rPr>
          <w:rFonts w:ascii="Arial" w:hAnsi="Arial" w:cs="Arial"/>
        </w:rPr>
        <w:t xml:space="preserve">that have ambiguity in them as </w:t>
      </w:r>
      <w:r w:rsidR="00B444D3" w:rsidRPr="00B950E5">
        <w:rPr>
          <w:rFonts w:ascii="Arial" w:hAnsi="Arial" w:cs="Arial"/>
        </w:rPr>
        <w:t xml:space="preserve">threatening. Subjects watched three brief films </w:t>
      </w:r>
      <w:r w:rsidR="00885167" w:rsidRPr="00B950E5">
        <w:rPr>
          <w:rFonts w:ascii="Arial" w:hAnsi="Arial" w:cs="Arial"/>
        </w:rPr>
        <w:t xml:space="preserve">depicting </w:t>
      </w:r>
      <w:r w:rsidR="00865EAF">
        <w:rPr>
          <w:rFonts w:ascii="Arial" w:hAnsi="Arial" w:cs="Arial"/>
        </w:rPr>
        <w:t>such</w:t>
      </w:r>
      <w:r w:rsidR="00865EAF" w:rsidRPr="00B950E5">
        <w:rPr>
          <w:rFonts w:ascii="Arial" w:hAnsi="Arial" w:cs="Arial"/>
        </w:rPr>
        <w:t xml:space="preserve"> </w:t>
      </w:r>
      <w:r w:rsidR="00885167" w:rsidRPr="00B950E5">
        <w:rPr>
          <w:rFonts w:ascii="Arial" w:hAnsi="Arial" w:cs="Arial"/>
        </w:rPr>
        <w:t>situations</w:t>
      </w:r>
      <w:r w:rsidRPr="00B950E5">
        <w:rPr>
          <w:rFonts w:ascii="Arial" w:hAnsi="Arial" w:cs="Arial"/>
        </w:rPr>
        <w:t>.</w:t>
      </w:r>
      <w:r w:rsidR="00885167" w:rsidRPr="00B950E5">
        <w:rPr>
          <w:rFonts w:ascii="Arial" w:hAnsi="Arial" w:cs="Arial"/>
        </w:rPr>
        <w:t xml:space="preserve"> </w:t>
      </w:r>
      <w:r w:rsidR="00B444D3" w:rsidRPr="00B950E5">
        <w:rPr>
          <w:rFonts w:ascii="Arial" w:hAnsi="Arial" w:cs="Arial"/>
        </w:rPr>
        <w:t xml:space="preserve"> The subject </w:t>
      </w:r>
      <w:r w:rsidR="00885167" w:rsidRPr="00B950E5">
        <w:rPr>
          <w:rFonts w:ascii="Arial" w:hAnsi="Arial" w:cs="Arial"/>
        </w:rPr>
        <w:t>then provided</w:t>
      </w:r>
      <w:r w:rsidR="00B444D3" w:rsidRPr="00B950E5">
        <w:rPr>
          <w:rFonts w:ascii="Arial" w:hAnsi="Arial" w:cs="Arial"/>
        </w:rPr>
        <w:t xml:space="preserve"> open-ended responses to prompts that elicit</w:t>
      </w:r>
      <w:r w:rsidR="00C76614">
        <w:rPr>
          <w:rFonts w:ascii="Arial" w:hAnsi="Arial" w:cs="Arial"/>
        </w:rPr>
        <w:t>ed</w:t>
      </w:r>
      <w:r w:rsidR="00B444D3" w:rsidRPr="00B950E5">
        <w:rPr>
          <w:rFonts w:ascii="Arial" w:hAnsi="Arial" w:cs="Arial"/>
        </w:rPr>
        <w:t xml:space="preserve"> his/her interpretation of what </w:t>
      </w:r>
      <w:r w:rsidR="00C76614">
        <w:rPr>
          <w:rFonts w:ascii="Arial" w:hAnsi="Arial" w:cs="Arial"/>
        </w:rPr>
        <w:t xml:space="preserve">would </w:t>
      </w:r>
      <w:r w:rsidR="00B444D3" w:rsidRPr="00B950E5">
        <w:rPr>
          <w:rFonts w:ascii="Arial" w:hAnsi="Arial" w:cs="Arial"/>
        </w:rPr>
        <w:t xml:space="preserve">happen next and why. </w:t>
      </w:r>
      <w:ins w:id="55" w:author="MJS" w:date="2019-04-29T12:39:00Z">
        <w:r w:rsidR="00865EAF">
          <w:rPr>
            <w:rFonts w:ascii="Arial" w:hAnsi="Arial" w:cs="Arial"/>
          </w:rPr>
          <w:t>Responses were transcribed and trained raters coded them on a</w:t>
        </w:r>
      </w:ins>
      <w:ins w:id="56" w:author="MJS" w:date="2019-04-29T12:40:00Z">
        <w:r w:rsidR="00865EAF">
          <w:rPr>
            <w:rFonts w:ascii="Arial" w:hAnsi="Arial" w:cs="Arial"/>
          </w:rPr>
          <w:t xml:space="preserve"> scale ranging </w:t>
        </w:r>
        <w:proofErr w:type="spellStart"/>
        <w:r w:rsidR="00865EAF">
          <w:rPr>
            <w:rFonts w:ascii="Arial" w:hAnsi="Arial" w:cs="Arial"/>
          </w:rPr>
          <w:t>rom</w:t>
        </w:r>
        <w:proofErr w:type="spellEnd"/>
        <w:r w:rsidR="00865EAF">
          <w:rPr>
            <w:rFonts w:ascii="Arial" w:hAnsi="Arial" w:cs="Arial"/>
          </w:rPr>
          <w:t xml:space="preserve"> -2 (very benign) to +2 (very threatening). </w:t>
        </w:r>
      </w:ins>
      <w:r w:rsidR="00885167" w:rsidRPr="00B950E5">
        <w:rPr>
          <w:rFonts w:ascii="Arial" w:hAnsi="Arial" w:cs="Arial"/>
        </w:rPr>
        <w:t xml:space="preserve">(See </w:t>
      </w:r>
      <w:r w:rsidRPr="00B950E5">
        <w:rPr>
          <w:rFonts w:ascii="Arial" w:hAnsi="Arial" w:cs="Arial"/>
        </w:rPr>
        <w:t>SI for further detail</w:t>
      </w:r>
      <w:r w:rsidR="00885167" w:rsidRPr="00B950E5">
        <w:rPr>
          <w:rFonts w:ascii="Arial" w:hAnsi="Arial" w:cs="Arial"/>
        </w:rPr>
        <w:t xml:space="preserve">).  </w:t>
      </w:r>
      <w:del w:id="57" w:author="MJS" w:date="2019-04-29T12:40:00Z">
        <w:r w:rsidRPr="00B950E5" w:rsidDel="00865EAF">
          <w:rPr>
            <w:rFonts w:ascii="Arial" w:hAnsi="Arial" w:cs="Arial"/>
          </w:rPr>
          <w:delText xml:space="preserve">Higher values indicate that the ambiguous situation was viewed as threatening. </w:delText>
        </w:r>
      </w:del>
      <w:r w:rsidR="00885167" w:rsidRPr="00B950E5">
        <w:rPr>
          <w:rFonts w:ascii="Arial" w:hAnsi="Arial" w:cs="Arial"/>
        </w:rPr>
        <w:t xml:space="preserve">The AMP procedure </w:t>
      </w:r>
      <w:r w:rsidR="00C76614">
        <w:rPr>
          <w:rFonts w:ascii="Arial" w:hAnsi="Arial" w:cs="Arial"/>
        </w:rPr>
        <w:t>was</w:t>
      </w:r>
      <w:r w:rsidR="00C76614" w:rsidRPr="00B950E5">
        <w:rPr>
          <w:rFonts w:ascii="Arial" w:hAnsi="Arial" w:cs="Arial"/>
        </w:rPr>
        <w:t xml:space="preserve"> </w:t>
      </w:r>
      <w:r w:rsidRPr="00B950E5">
        <w:rPr>
          <w:rFonts w:ascii="Arial" w:hAnsi="Arial" w:cs="Arial"/>
        </w:rPr>
        <w:t xml:space="preserve">used to assess unintended, unconscious, efficient, and uncontrollable activation by potentially threatening stimuli </w:t>
      </w:r>
      <w:r w:rsidR="00AA0075">
        <w:rPr>
          <w:rFonts w:ascii="Arial" w:hAnsi="Arial" w:cs="Arial"/>
        </w:rPr>
        <w:fldChar w:fldCharType="begin"/>
      </w:r>
      <w:r w:rsidR="00AA0075">
        <w:rPr>
          <w:rFonts w:ascii="Arial" w:hAnsi="Arial" w:cs="Arial"/>
        </w:rPr>
        <w:instrText xml:space="preserve"> ADDIN EN.CITE &lt;EndNote&gt;&lt;Cite&gt;&lt;Author&gt;Payne&lt;/Author&gt;&lt;Year&gt;2001&lt;/Year&gt;&lt;RecNum&gt;79&lt;/RecNum&gt;&lt;DisplayText&gt;(Payne, 2001)&lt;/DisplayText&gt;&lt;record&gt;&lt;rec-number&gt;79&lt;/rec-number&gt;&lt;foreign-keys&gt;&lt;key app="EN" db-id="vdwfwtrdnzw5fbefxf0pezebx0te2za2x0av" timestamp="1554468726"&gt;79&lt;/key&gt;&lt;/foreign-keys&gt;&lt;ref-type name="Journal Article"&gt;17&lt;/ref-type&gt;&lt;contributors&gt;&lt;authors&gt;&lt;author&gt;Payne, B. K.&lt;/author&gt;&lt;/authors&gt;&lt;/contributors&gt;&lt;auth-address&gt;Department of Psychology, Washington University, St. Louis, Missouri 63130, USA. bkpayne@artsci.wustl.edu&lt;/auth-address&gt;&lt;titles&gt;&lt;title&gt;Prejudice and perception: the role of automatic and controlled processes in misperceiving a weapon&lt;/title&gt;&lt;secondary-title&gt;J Pers Soc Psychol&lt;/secondary-title&gt;&lt;/titles&gt;&lt;periodical&gt;&lt;full-title&gt;J Pers Soc Psychol&lt;/full-title&gt;&lt;/periodical&gt;&lt;pages&gt;181-92&lt;/pages&gt;&lt;volume&gt;81&lt;/volume&gt;&lt;number&gt;2&lt;/number&gt;&lt;edition&gt;2001/08/25&lt;/edition&gt;&lt;keywords&gt;&lt;keyword&gt;Adult&lt;/keyword&gt;&lt;keyword&gt;Cues&lt;/keyword&gt;&lt;keyword&gt;Female&lt;/keyword&gt;&lt;keyword&gt;*Firearms&lt;/keyword&gt;&lt;keyword&gt;*Form Perception&lt;/keyword&gt;&lt;keyword&gt;Humans&lt;/keyword&gt;&lt;keyword&gt;Male&lt;/keyword&gt;&lt;keyword&gt;Mental Processes&lt;/keyword&gt;&lt;keyword&gt;*Prejudice&lt;/keyword&gt;&lt;keyword&gt;Reaction Time&lt;/keyword&gt;&lt;keyword&gt;Stereotyping&lt;/keyword&gt;&lt;/keywords&gt;&lt;dates&gt;&lt;year&gt;2001&lt;/year&gt;&lt;pub-dates&gt;&lt;date&gt;Aug&lt;/date&gt;&lt;/pub-dates&gt;&lt;/dates&gt;&lt;isbn&gt;0022-3514 (Print)&amp;#xD;0022-3514 (Linking)&lt;/isbn&gt;&lt;accession-num&gt;11519925&lt;/accession-num&gt;&lt;urls&gt;&lt;related-urls&gt;&lt;url&gt;https://www.ncbi.nlm.nih.gov/pubmed/11519925&lt;/url&gt;&lt;/related-urls&gt;&lt;/urls&gt;&lt;/record&gt;&lt;/Cite&gt;&lt;/EndNote&gt;</w:instrText>
      </w:r>
      <w:r w:rsidR="00AA0075">
        <w:rPr>
          <w:rFonts w:ascii="Arial" w:hAnsi="Arial" w:cs="Arial"/>
        </w:rPr>
        <w:fldChar w:fldCharType="separate"/>
      </w:r>
      <w:r w:rsidR="00AA0075">
        <w:rPr>
          <w:rFonts w:ascii="Arial" w:hAnsi="Arial" w:cs="Arial"/>
          <w:noProof/>
        </w:rPr>
        <w:t>(Payne, 2001)</w:t>
      </w:r>
      <w:r w:rsidR="00AA0075">
        <w:rPr>
          <w:rFonts w:ascii="Arial" w:hAnsi="Arial" w:cs="Arial"/>
        </w:rPr>
        <w:fldChar w:fldCharType="end"/>
      </w:r>
      <w:r w:rsidRPr="00B950E5">
        <w:rPr>
          <w:rFonts w:ascii="Arial" w:hAnsi="Arial" w:cs="Arial"/>
        </w:rPr>
        <w:t xml:space="preserve"> and has been used to assess threat vigilance (</w:t>
      </w:r>
      <w:proofErr w:type="spellStart"/>
      <w:r w:rsidRPr="00B950E5">
        <w:rPr>
          <w:rFonts w:ascii="Arial" w:hAnsi="Arial" w:cs="Arial"/>
        </w:rPr>
        <w:t>Hostinar</w:t>
      </w:r>
      <w:proofErr w:type="spellEnd"/>
      <w:r w:rsidRPr="00B950E5">
        <w:rPr>
          <w:rFonts w:ascii="Arial" w:hAnsi="Arial" w:cs="Arial"/>
        </w:rPr>
        <w:t xml:space="preserve"> et al., 2017). The AMP was based on images that may involve a physical threat (see SI for further detail) and the analyses focus on overall accuracy of classification</w:t>
      </w:r>
      <w:r w:rsidR="00C76614">
        <w:rPr>
          <w:rFonts w:ascii="Arial" w:hAnsi="Arial" w:cs="Arial"/>
        </w:rPr>
        <w:t xml:space="preserve">, with </w:t>
      </w:r>
      <w:r w:rsidRPr="00B950E5">
        <w:rPr>
          <w:rFonts w:ascii="Arial" w:hAnsi="Arial" w:cs="Arial"/>
        </w:rPr>
        <w:t xml:space="preserve">higher values indicating greater accuracy in classifying images as threatening or not. </w:t>
      </w:r>
    </w:p>
    <w:p w:rsidR="00B950E5" w:rsidRDefault="00B950E5" w:rsidP="00F9388E">
      <w:pPr>
        <w:ind w:firstLine="720"/>
        <w:rPr>
          <w:rFonts w:ascii="Arial" w:hAnsi="Arial" w:cs="Arial"/>
          <w:color w:val="333333"/>
        </w:rPr>
      </w:pPr>
      <w:r w:rsidRPr="00B950E5">
        <w:rPr>
          <w:rFonts w:ascii="Arial" w:hAnsi="Arial" w:cs="Arial"/>
          <w:color w:val="333333"/>
          <w:u w:val="single"/>
        </w:rPr>
        <w:t>Blood draw</w:t>
      </w:r>
      <w:r>
        <w:rPr>
          <w:rFonts w:ascii="Arial" w:hAnsi="Arial" w:cs="Arial"/>
          <w:color w:val="333333"/>
        </w:rPr>
        <w:t xml:space="preserve">. </w:t>
      </w:r>
      <w:r w:rsidRPr="00B950E5">
        <w:rPr>
          <w:rFonts w:ascii="Arial" w:hAnsi="Arial" w:cs="Arial"/>
          <w:color w:val="333333"/>
        </w:rPr>
        <w:t xml:space="preserve">Blood was drawn from study subjects by standard venipuncture technique and collected into </w:t>
      </w:r>
      <w:proofErr w:type="spellStart"/>
      <w:r w:rsidRPr="00B950E5">
        <w:rPr>
          <w:rFonts w:ascii="Arial" w:hAnsi="Arial" w:cs="Arial"/>
          <w:color w:val="333333"/>
        </w:rPr>
        <w:t>PAXgene</w:t>
      </w:r>
      <w:proofErr w:type="spellEnd"/>
      <w:r w:rsidRPr="00B950E5">
        <w:rPr>
          <w:rFonts w:ascii="Arial" w:hAnsi="Arial" w:cs="Arial"/>
          <w:color w:val="333333"/>
        </w:rPr>
        <w:t xml:space="preserve"> RNA tubes obtained from </w:t>
      </w:r>
      <w:proofErr w:type="spellStart"/>
      <w:r w:rsidRPr="00B950E5">
        <w:rPr>
          <w:rFonts w:ascii="Arial" w:hAnsi="Arial" w:cs="Arial"/>
          <w:color w:val="333333"/>
        </w:rPr>
        <w:t>PreAnalytiX</w:t>
      </w:r>
      <w:proofErr w:type="spellEnd"/>
      <w:r w:rsidRPr="00B950E5">
        <w:rPr>
          <w:rFonts w:ascii="Arial" w:hAnsi="Arial" w:cs="Arial"/>
          <w:color w:val="333333"/>
        </w:rPr>
        <w:t xml:space="preserve"> (Franklin Lakes NJ). RNA was extracted from the whole blood using the Qiagen RNA extraction protocol. Total RNA integrity was established using the Agilent Bioanalyzer. </w:t>
      </w:r>
      <w:r w:rsidR="0043115C">
        <w:rPr>
          <w:rFonts w:ascii="Arial" w:hAnsi="Arial" w:cs="Arial"/>
          <w:color w:val="333333"/>
        </w:rPr>
        <w:t xml:space="preserve">(see S1 for further details). </w:t>
      </w:r>
    </w:p>
    <w:p w:rsidR="00B950E5" w:rsidRDefault="00B950E5" w:rsidP="00F9388E">
      <w:pPr>
        <w:ind w:firstLine="720"/>
        <w:rPr>
          <w:rFonts w:ascii="Arial" w:hAnsi="Arial" w:cs="Arial"/>
          <w:color w:val="333333"/>
        </w:rPr>
      </w:pPr>
      <w:r>
        <w:rPr>
          <w:rFonts w:ascii="Arial" w:hAnsi="Arial" w:cs="Arial"/>
          <w:color w:val="333333"/>
          <w:u w:val="single"/>
        </w:rPr>
        <w:t>Conserved transcriptional response to adversity</w:t>
      </w:r>
      <w:r>
        <w:rPr>
          <w:rFonts w:ascii="Arial" w:hAnsi="Arial" w:cs="Arial"/>
          <w:color w:val="333333"/>
        </w:rPr>
        <w:t>. Cole (2014) has proposed a composite of leukocyte transcriptional shifts that represent fight-or-flight signaling pathway</w:t>
      </w:r>
      <w:r w:rsidR="008223AF">
        <w:rPr>
          <w:rFonts w:ascii="Arial" w:hAnsi="Arial" w:cs="Arial"/>
          <w:color w:val="333333"/>
        </w:rPr>
        <w:t>s (the CTRA) compris</w:t>
      </w:r>
      <w:r w:rsidR="00C76614">
        <w:rPr>
          <w:rFonts w:ascii="Arial" w:hAnsi="Arial" w:cs="Arial"/>
          <w:color w:val="333333"/>
        </w:rPr>
        <w:t>ing</w:t>
      </w:r>
      <w:r w:rsidR="008223AF">
        <w:rPr>
          <w:rFonts w:ascii="Arial" w:hAnsi="Arial" w:cs="Arial"/>
          <w:color w:val="333333"/>
        </w:rPr>
        <w:t xml:space="preserve"> the up-regulation of pro-inflammatory genes and the downregulation of antibody production and </w:t>
      </w:r>
      <w:r w:rsidR="00E731FA">
        <w:rPr>
          <w:rFonts w:ascii="Arial" w:hAnsi="Arial" w:cs="Arial"/>
          <w:color w:val="333333"/>
        </w:rPr>
        <w:t>Type I interferon</w:t>
      </w:r>
      <w:r w:rsidR="008223AF">
        <w:rPr>
          <w:rFonts w:ascii="Arial" w:hAnsi="Arial" w:cs="Arial"/>
          <w:color w:val="333333"/>
        </w:rPr>
        <w:t xml:space="preserve"> genes.  </w:t>
      </w:r>
      <w:r w:rsidR="00CC1732">
        <w:rPr>
          <w:rFonts w:ascii="Arial" w:hAnsi="Arial" w:cs="Arial"/>
          <w:color w:val="333333"/>
        </w:rPr>
        <w:t>W</w:t>
      </w:r>
      <w:r w:rsidR="004130C5">
        <w:rPr>
          <w:rFonts w:ascii="Arial" w:hAnsi="Arial" w:cs="Arial"/>
          <w:color w:val="333333"/>
        </w:rPr>
        <w:t xml:space="preserve">e therefore consider the relation between threat perception and the CTRA </w:t>
      </w:r>
      <w:proofErr w:type="spellStart"/>
      <w:r w:rsidR="004130C5" w:rsidRPr="002858FC">
        <w:rPr>
          <w:rFonts w:ascii="Arial" w:hAnsi="Arial" w:cs="Arial"/>
          <w:i/>
          <w:color w:val="333333"/>
        </w:rPr>
        <w:t>en</w:t>
      </w:r>
      <w:proofErr w:type="spellEnd"/>
      <w:r w:rsidR="004130C5" w:rsidRPr="002858FC">
        <w:rPr>
          <w:rFonts w:ascii="Arial" w:hAnsi="Arial" w:cs="Arial"/>
          <w:i/>
          <w:color w:val="333333"/>
        </w:rPr>
        <w:t xml:space="preserve"> masse </w:t>
      </w:r>
      <w:r w:rsidR="00C76614">
        <w:rPr>
          <w:rFonts w:ascii="Arial" w:hAnsi="Arial" w:cs="Arial"/>
          <w:color w:val="333333"/>
        </w:rPr>
        <w:t>and</w:t>
      </w:r>
      <w:r w:rsidR="008223AF">
        <w:rPr>
          <w:rFonts w:ascii="Arial" w:hAnsi="Arial" w:cs="Arial"/>
          <w:color w:val="333333"/>
        </w:rPr>
        <w:t xml:space="preserve"> </w:t>
      </w:r>
      <w:r w:rsidR="00C76614">
        <w:rPr>
          <w:rFonts w:ascii="Arial" w:hAnsi="Arial" w:cs="Arial"/>
          <w:color w:val="333333"/>
        </w:rPr>
        <w:t xml:space="preserve">the </w:t>
      </w:r>
      <w:r w:rsidR="008223AF">
        <w:rPr>
          <w:rFonts w:ascii="Arial" w:hAnsi="Arial" w:cs="Arial"/>
          <w:color w:val="333333"/>
        </w:rPr>
        <w:t>three</w:t>
      </w:r>
      <w:r w:rsidR="004130C5">
        <w:rPr>
          <w:rFonts w:ascii="Arial" w:hAnsi="Arial" w:cs="Arial"/>
          <w:color w:val="333333"/>
        </w:rPr>
        <w:t xml:space="preserve"> </w:t>
      </w:r>
      <w:r w:rsidR="004130C5">
        <w:rPr>
          <w:rFonts w:ascii="Arial" w:hAnsi="Arial" w:cs="Arial"/>
          <w:color w:val="333333"/>
        </w:rPr>
        <w:lastRenderedPageBreak/>
        <w:t>CTRA</w:t>
      </w:r>
      <w:r w:rsidR="008223AF">
        <w:rPr>
          <w:rFonts w:ascii="Arial" w:hAnsi="Arial" w:cs="Arial"/>
          <w:color w:val="333333"/>
        </w:rPr>
        <w:t xml:space="preserve"> </w:t>
      </w:r>
      <w:r w:rsidR="004130C5">
        <w:rPr>
          <w:rFonts w:ascii="Arial" w:hAnsi="Arial" w:cs="Arial"/>
          <w:color w:val="333333"/>
        </w:rPr>
        <w:t>sub</w:t>
      </w:r>
      <w:r w:rsidR="008223AF">
        <w:rPr>
          <w:rFonts w:ascii="Arial" w:hAnsi="Arial" w:cs="Arial"/>
          <w:color w:val="333333"/>
        </w:rPr>
        <w:t>components</w:t>
      </w:r>
      <w:r w:rsidR="004130C5">
        <w:rPr>
          <w:rFonts w:ascii="Arial" w:hAnsi="Arial" w:cs="Arial"/>
          <w:color w:val="333333"/>
        </w:rPr>
        <w:t>: inflammatory, antibody and Type I interferon</w:t>
      </w:r>
      <w:r w:rsidR="008223AF">
        <w:rPr>
          <w:rFonts w:ascii="Arial" w:hAnsi="Arial" w:cs="Arial"/>
          <w:color w:val="333333"/>
        </w:rPr>
        <w:t xml:space="preserve">. He also proposed that distinct leukocytes subpopulations (particularly monocytes, dendritic cells, B cells, and T cells) mediate these changes, </w:t>
      </w:r>
      <w:r w:rsidR="00E731FA">
        <w:rPr>
          <w:rFonts w:ascii="Arial" w:hAnsi="Arial" w:cs="Arial"/>
          <w:color w:val="333333"/>
        </w:rPr>
        <w:t xml:space="preserve">and so we examine cell </w:t>
      </w:r>
      <w:r w:rsidR="008223AF">
        <w:rPr>
          <w:rFonts w:ascii="Arial" w:hAnsi="Arial" w:cs="Arial"/>
          <w:color w:val="333333"/>
        </w:rPr>
        <w:t>subpopulations</w:t>
      </w:r>
      <w:r w:rsidR="00E731FA">
        <w:rPr>
          <w:rFonts w:ascii="Arial" w:hAnsi="Arial" w:cs="Arial"/>
          <w:color w:val="333333"/>
        </w:rPr>
        <w:t xml:space="preserve"> bioinformatically</w:t>
      </w:r>
      <w:r w:rsidR="008223AF">
        <w:rPr>
          <w:rFonts w:ascii="Arial" w:hAnsi="Arial" w:cs="Arial"/>
          <w:color w:val="333333"/>
        </w:rPr>
        <w:t>. Finally, for genes that are over- and under-expressed as a function of individual differences in threat perceptions, we can examine the prevalence of transcription factor binding motifs (TFBM</w:t>
      </w:r>
      <w:r w:rsidR="00C76614">
        <w:rPr>
          <w:rFonts w:ascii="Arial" w:hAnsi="Arial" w:cs="Arial"/>
          <w:color w:val="333333"/>
        </w:rPr>
        <w:t>s</w:t>
      </w:r>
      <w:r w:rsidR="008223AF">
        <w:rPr>
          <w:rFonts w:ascii="Arial" w:hAnsi="Arial" w:cs="Arial"/>
          <w:color w:val="333333"/>
        </w:rPr>
        <w:t xml:space="preserve">) that are </w:t>
      </w:r>
      <w:r w:rsidR="004130C5">
        <w:rPr>
          <w:rFonts w:ascii="Arial" w:hAnsi="Arial" w:cs="Arial"/>
          <w:color w:val="333333"/>
        </w:rPr>
        <w:t xml:space="preserve">believed </w:t>
      </w:r>
      <w:r w:rsidR="008223AF">
        <w:rPr>
          <w:rFonts w:ascii="Arial" w:hAnsi="Arial" w:cs="Arial"/>
          <w:color w:val="333333"/>
        </w:rPr>
        <w:t xml:space="preserve">to cause the transcriptional shifts associated with CTRA. </w:t>
      </w:r>
      <w:r w:rsidR="00C76614">
        <w:rPr>
          <w:rFonts w:ascii="Arial" w:hAnsi="Arial" w:cs="Arial"/>
          <w:color w:val="333333"/>
        </w:rPr>
        <w:t>(See S1 for details)</w:t>
      </w:r>
    </w:p>
    <w:p w:rsidR="00B950E5" w:rsidRPr="00B950E5" w:rsidRDefault="00B950E5" w:rsidP="00F9388E">
      <w:pPr>
        <w:ind w:firstLine="720"/>
        <w:rPr>
          <w:rFonts w:ascii="Arial" w:hAnsi="Arial" w:cs="Arial"/>
          <w:color w:val="333333"/>
        </w:rPr>
      </w:pPr>
      <w:r w:rsidRPr="00B950E5">
        <w:rPr>
          <w:rFonts w:ascii="Arial" w:hAnsi="Arial" w:cs="Arial"/>
          <w:u w:val="single"/>
        </w:rPr>
        <w:t>Body mass index</w:t>
      </w:r>
      <w:r>
        <w:rPr>
          <w:rFonts w:ascii="Arial" w:hAnsi="Arial" w:cs="Arial"/>
        </w:rPr>
        <w:t xml:space="preserve">. </w:t>
      </w:r>
      <w:r w:rsidRPr="00B950E5">
        <w:rPr>
          <w:rFonts w:ascii="Arial" w:hAnsi="Arial" w:cs="Arial"/>
        </w:rPr>
        <w:t xml:space="preserve">Because body mass index is associated with inflammation, we also assessed </w:t>
      </w:r>
      <w:r w:rsidR="00CC1732">
        <w:rPr>
          <w:rFonts w:ascii="Arial" w:hAnsi="Arial" w:cs="Arial"/>
        </w:rPr>
        <w:t xml:space="preserve">height and weight </w:t>
      </w:r>
      <w:r w:rsidRPr="00B950E5">
        <w:rPr>
          <w:rFonts w:ascii="Arial" w:hAnsi="Arial" w:cs="Arial"/>
        </w:rPr>
        <w:t xml:space="preserve">with a medical-grade scale and wall-mounted height rod. </w:t>
      </w:r>
      <w:r w:rsidR="008223AF" w:rsidRPr="008223AF">
        <w:rPr>
          <w:rFonts w:ascii="Arial" w:hAnsi="Arial" w:cs="Arial"/>
        </w:rPr>
        <w:t>Calculated BMIs ([pounds/inches*</w:t>
      </w:r>
      <w:proofErr w:type="gramStart"/>
      <w:r w:rsidR="008223AF" w:rsidRPr="008223AF">
        <w:rPr>
          <w:rFonts w:ascii="Arial" w:hAnsi="Arial" w:cs="Arial"/>
        </w:rPr>
        <w:t>inches)*</w:t>
      </w:r>
      <w:proofErr w:type="gramEnd"/>
      <w:r w:rsidR="008223AF" w:rsidRPr="008223AF">
        <w:rPr>
          <w:rFonts w:ascii="Arial" w:hAnsi="Arial" w:cs="Arial"/>
        </w:rPr>
        <w:t>703])</w:t>
      </w:r>
      <w:r w:rsidR="008223AF">
        <w:rPr>
          <w:rFonts w:ascii="Arial" w:hAnsi="Arial" w:cs="Arial"/>
        </w:rPr>
        <w:t xml:space="preserve"> ranged from 12.64 to 19.71 with a mean of 15.23.</w:t>
      </w:r>
    </w:p>
    <w:p w:rsidR="003D24C0" w:rsidRDefault="003D24C0" w:rsidP="00F9388E">
      <w:pPr>
        <w:rPr>
          <w:rFonts w:ascii="Arial" w:hAnsi="Arial" w:cs="Arial"/>
          <w:u w:val="single"/>
        </w:rPr>
      </w:pPr>
    </w:p>
    <w:p w:rsidR="00E731FA" w:rsidRDefault="00822F7F" w:rsidP="00F9388E">
      <w:pPr>
        <w:rPr>
          <w:rFonts w:ascii="Arial" w:hAnsi="Arial" w:cs="Arial"/>
        </w:rPr>
      </w:pPr>
      <w:r>
        <w:rPr>
          <w:rFonts w:ascii="Arial" w:hAnsi="Arial" w:cs="Arial"/>
          <w:u w:val="single"/>
        </w:rPr>
        <w:t>Data analysis</w:t>
      </w:r>
      <w:r>
        <w:rPr>
          <w:rFonts w:ascii="Arial" w:hAnsi="Arial" w:cs="Arial"/>
        </w:rPr>
        <w:t>. Three procedures are used to examine whether individual differences in threat are associated with leukocyte transcriptional activity. First, we examine whether the CTRA and its subcomponents are associated with these individual differences.</w:t>
      </w:r>
      <w:r w:rsidR="001A036B">
        <w:rPr>
          <w:rFonts w:ascii="Arial" w:hAnsi="Arial" w:cs="Arial"/>
        </w:rPr>
        <w:t xml:space="preserve"> </w:t>
      </w:r>
      <w:r w:rsidR="004D2E9A">
        <w:rPr>
          <w:rFonts w:ascii="Arial" w:hAnsi="Arial" w:cs="Arial"/>
        </w:rPr>
        <w:t xml:space="preserve"> </w:t>
      </w:r>
      <w:r>
        <w:rPr>
          <w:rFonts w:ascii="Arial" w:hAnsi="Arial" w:cs="Arial"/>
        </w:rPr>
        <w:t>Because the number of parameters associated with the CTRA candidates (</w:t>
      </w:r>
      <w:r w:rsidR="0008290E">
        <w:rPr>
          <w:rFonts w:ascii="Arial" w:hAnsi="Arial" w:cs="Arial"/>
        </w:rPr>
        <w:t xml:space="preserve">19 </w:t>
      </w:r>
      <w:r w:rsidR="0008290E" w:rsidRPr="008223AF">
        <w:rPr>
          <w:rFonts w:ascii="Arial" w:hAnsi="Arial" w:cs="Arial"/>
          <w:color w:val="000000"/>
        </w:rPr>
        <w:t xml:space="preserve">proinflammatory </w:t>
      </w:r>
      <w:r w:rsidR="0008290E">
        <w:rPr>
          <w:rFonts w:ascii="Arial" w:hAnsi="Arial" w:cs="Arial"/>
        </w:rPr>
        <w:t xml:space="preserve">+31 interferon +3 </w:t>
      </w:r>
      <w:r w:rsidR="00CA23E4">
        <w:rPr>
          <w:rFonts w:ascii="Arial" w:hAnsi="Arial" w:cs="Arial"/>
        </w:rPr>
        <w:t xml:space="preserve">antibody = 53) exceeds the number of subjects, standard regression models are </w:t>
      </w:r>
      <w:r w:rsidR="0008290E">
        <w:rPr>
          <w:rFonts w:ascii="Arial" w:hAnsi="Arial" w:cs="Arial"/>
        </w:rPr>
        <w:t>underdetermined</w:t>
      </w:r>
      <w:r w:rsidR="001A036B">
        <w:rPr>
          <w:rFonts w:ascii="Arial" w:hAnsi="Arial" w:cs="Arial"/>
        </w:rPr>
        <w:t xml:space="preserve">. We therefore </w:t>
      </w:r>
      <w:r w:rsidR="0008290E">
        <w:rPr>
          <w:rFonts w:ascii="Arial" w:hAnsi="Arial" w:cs="Arial"/>
        </w:rPr>
        <w:t>consider a generalization of the F-test</w:t>
      </w:r>
      <w:r w:rsidR="00495EE3">
        <w:rPr>
          <w:rFonts w:ascii="Arial" w:hAnsi="Arial" w:cs="Arial"/>
        </w:rPr>
        <w:t>, the so-called G-test or global test</w:t>
      </w:r>
      <w:r w:rsidR="0008290E">
        <w:rPr>
          <w:rFonts w:ascii="Arial" w:hAnsi="Arial" w:cs="Arial"/>
        </w:rPr>
        <w:t xml:space="preserve"> </w:t>
      </w:r>
      <w:r w:rsidR="00865258">
        <w:rPr>
          <w:rFonts w:ascii="Arial" w:hAnsi="Arial" w:cs="Arial"/>
        </w:rPr>
        <w:fldChar w:fldCharType="begin"/>
      </w:r>
      <w:r w:rsidR="00865258">
        <w:rPr>
          <w:rFonts w:ascii="Arial" w:hAnsi="Arial" w:cs="Arial"/>
        </w:rPr>
        <w:instrText xml:space="preserve"> ADDIN EN.CITE &lt;EndNote&gt;&lt;Cite&gt;&lt;Author&gt;Goeman&lt;/Author&gt;&lt;Year&gt;2007&lt;/Year&gt;&lt;RecNum&gt;80&lt;/RecNum&gt;&lt;DisplayText&gt;(Goeman &amp;amp; Bühlmann, 2007)&lt;/DisplayText&gt;&lt;record&gt;&lt;rec-number&gt;80&lt;/rec-number&gt;&lt;foreign-keys&gt;&lt;key app="EN" db-id="vdwfwtrdnzw5fbefxf0pezebx0te2za2x0av" timestamp="1554470006"&gt;80&lt;/key&gt;&lt;/foreign-keys&gt;&lt;ref-type name="Journal Article"&gt;17&lt;/ref-type&gt;&lt;contributors&gt;&lt;authors&gt;&lt;author&gt;Goeman, J. J.&lt;/author&gt;&lt;author&gt;Bühlmann, P. &lt;/author&gt;&lt;/authors&gt;&lt;/contributors&gt;&lt;titles&gt;&lt;title&gt;Analyzing gene expression data in terms of gene sets: methodological issues&lt;/title&gt;&lt;secondary-title&gt;Bioinformatics (Oxford)&lt;/secondary-title&gt;&lt;/titles&gt;&lt;periodical&gt;&lt;full-title&gt;Bioinformatics (Oxford)&lt;/full-title&gt;&lt;/periodical&gt;&lt;pages&gt;980-987&lt;/pages&gt;&lt;volume&gt;23&lt;/volume&gt;&lt;number&gt;8&lt;/number&gt;&lt;dates&gt;&lt;year&gt;2007&lt;/year&gt;&lt;/dates&gt;&lt;urls&gt;&lt;/urls&gt;&lt;/record&gt;&lt;/Cite&gt;&lt;/EndNote&gt;</w:instrText>
      </w:r>
      <w:r w:rsidR="00865258">
        <w:rPr>
          <w:rFonts w:ascii="Arial" w:hAnsi="Arial" w:cs="Arial"/>
        </w:rPr>
        <w:fldChar w:fldCharType="separate"/>
      </w:r>
      <w:r w:rsidR="00865258">
        <w:rPr>
          <w:rFonts w:ascii="Arial" w:hAnsi="Arial" w:cs="Arial"/>
          <w:noProof/>
        </w:rPr>
        <w:t>(Goeman &amp; Bühlmann, 2007)</w:t>
      </w:r>
      <w:r w:rsidR="00865258">
        <w:rPr>
          <w:rFonts w:ascii="Arial" w:hAnsi="Arial" w:cs="Arial"/>
        </w:rPr>
        <w:fldChar w:fldCharType="end"/>
      </w:r>
      <w:r w:rsidR="00F12AA9">
        <w:rPr>
          <w:rFonts w:ascii="Arial" w:hAnsi="Arial" w:cs="Arial"/>
        </w:rPr>
        <w:t>,</w:t>
      </w:r>
      <w:r w:rsidR="0008290E">
        <w:rPr>
          <w:rFonts w:ascii="Arial" w:hAnsi="Arial" w:cs="Arial"/>
        </w:rPr>
        <w:t xml:space="preserve"> which </w:t>
      </w:r>
      <w:r w:rsidR="00E14805">
        <w:rPr>
          <w:rFonts w:ascii="Arial" w:hAnsi="Arial" w:cs="Arial"/>
        </w:rPr>
        <w:t>examines</w:t>
      </w:r>
      <w:r w:rsidR="0008290E">
        <w:rPr>
          <w:rFonts w:ascii="Arial" w:hAnsi="Arial" w:cs="Arial"/>
        </w:rPr>
        <w:t xml:space="preserve"> the</w:t>
      </w:r>
      <w:r>
        <w:rPr>
          <w:rFonts w:ascii="Arial" w:hAnsi="Arial" w:cs="Arial"/>
        </w:rPr>
        <w:t xml:space="preserve"> </w:t>
      </w:r>
      <w:r w:rsidR="0008290E">
        <w:rPr>
          <w:rFonts w:ascii="Arial" w:hAnsi="Arial" w:cs="Arial"/>
        </w:rPr>
        <w:t xml:space="preserve">same </w:t>
      </w:r>
      <w:r>
        <w:rPr>
          <w:rFonts w:ascii="Arial" w:hAnsi="Arial" w:cs="Arial"/>
        </w:rPr>
        <w:t>null hypothesis</w:t>
      </w:r>
      <w:r w:rsidR="00052BA4">
        <w:rPr>
          <w:rFonts w:ascii="Arial" w:hAnsi="Arial" w:cs="Arial"/>
        </w:rPr>
        <w:t xml:space="preserve"> as the F-test, namely</w:t>
      </w:r>
      <w:r>
        <w:rPr>
          <w:rFonts w:ascii="Arial" w:hAnsi="Arial" w:cs="Arial"/>
        </w:rPr>
        <w:t xml:space="preserve"> </w:t>
      </w:r>
      <w:r w:rsidR="0008290E">
        <w:rPr>
          <w:rFonts w:ascii="Arial" w:hAnsi="Arial" w:cs="Arial"/>
        </w:rPr>
        <w:t xml:space="preserve">that </w:t>
      </w:r>
      <w:r>
        <w:rPr>
          <w:rFonts w:ascii="Arial" w:hAnsi="Arial" w:cs="Arial"/>
        </w:rPr>
        <w:t>H</w:t>
      </w:r>
      <w:r>
        <w:rPr>
          <w:rFonts w:ascii="Arial" w:hAnsi="Arial" w:cs="Arial"/>
          <w:vertAlign w:val="subscript"/>
        </w:rPr>
        <w:t>0</w:t>
      </w:r>
      <w:r>
        <w:rPr>
          <w:rFonts w:ascii="Arial" w:hAnsi="Arial" w:cs="Arial"/>
        </w:rPr>
        <w:t>:</w:t>
      </w:r>
      <w:r w:rsidRPr="00B950E5">
        <w:rPr>
          <w:rFonts w:ascii="Arial" w:hAnsi="Arial" w:cs="Arial"/>
          <w:b/>
        </w:rPr>
        <w:sym w:font="Symbol" w:char="F062"/>
      </w:r>
      <w:r>
        <w:rPr>
          <w:rFonts w:ascii="Arial" w:hAnsi="Arial" w:cs="Arial"/>
        </w:rPr>
        <w:t xml:space="preserve">=0, </w:t>
      </w:r>
      <w:r w:rsidR="00A84B00">
        <w:rPr>
          <w:rFonts w:ascii="Arial" w:hAnsi="Arial" w:cs="Arial"/>
        </w:rPr>
        <w:t>with</w:t>
      </w:r>
      <w:r w:rsidR="00BF6131">
        <w:rPr>
          <w:rFonts w:ascii="Arial" w:hAnsi="Arial" w:cs="Arial"/>
        </w:rPr>
        <w:t xml:space="preserve"> </w:t>
      </w:r>
      <w:r w:rsidRPr="00B950E5">
        <w:rPr>
          <w:rFonts w:ascii="Arial" w:hAnsi="Arial" w:cs="Arial"/>
          <w:b/>
        </w:rPr>
        <w:sym w:font="Symbol" w:char="F062"/>
      </w:r>
      <w:r>
        <w:rPr>
          <w:rFonts w:ascii="Arial" w:hAnsi="Arial" w:cs="Arial"/>
        </w:rPr>
        <w:t xml:space="preserve"> </w:t>
      </w:r>
      <w:r w:rsidR="00BF6131">
        <w:rPr>
          <w:rFonts w:ascii="Arial" w:hAnsi="Arial" w:cs="Arial"/>
        </w:rPr>
        <w:t xml:space="preserve">= </w:t>
      </w:r>
      <w:r>
        <w:rPr>
          <w:rFonts w:ascii="Arial" w:hAnsi="Arial" w:cs="Arial"/>
        </w:rPr>
        <w:t>(</w:t>
      </w:r>
      <w:r>
        <w:rPr>
          <w:rFonts w:ascii="Arial" w:hAnsi="Arial" w:cs="Arial"/>
        </w:rPr>
        <w:sym w:font="Symbol" w:char="F062"/>
      </w:r>
      <w:r>
        <w:rPr>
          <w:rFonts w:ascii="Arial" w:hAnsi="Arial" w:cs="Arial"/>
          <w:vertAlign w:val="subscript"/>
        </w:rPr>
        <w:t>1</w:t>
      </w:r>
      <w:r>
        <w:rPr>
          <w:rFonts w:ascii="Arial" w:hAnsi="Arial" w:cs="Arial"/>
        </w:rPr>
        <w:t>,,,,</w:t>
      </w:r>
      <w:r w:rsidRPr="00B950E5">
        <w:rPr>
          <w:rFonts w:ascii="Arial" w:hAnsi="Arial" w:cs="Arial"/>
        </w:rPr>
        <w:t xml:space="preserve"> </w:t>
      </w:r>
      <w:r>
        <w:rPr>
          <w:rFonts w:ascii="Arial" w:hAnsi="Arial" w:cs="Arial"/>
        </w:rPr>
        <w:sym w:font="Symbol" w:char="F062"/>
      </w:r>
      <w:r>
        <w:rPr>
          <w:rFonts w:ascii="Arial" w:hAnsi="Arial" w:cs="Arial"/>
          <w:vertAlign w:val="subscript"/>
        </w:rPr>
        <w:t>p</w:t>
      </w:r>
      <w:r w:rsidR="0008290E">
        <w:rPr>
          <w:rFonts w:ascii="Arial" w:hAnsi="Arial" w:cs="Arial"/>
        </w:rPr>
        <w:t>)</w:t>
      </w:r>
      <w:r w:rsidR="004238EA">
        <w:rPr>
          <w:rFonts w:ascii="Arial" w:hAnsi="Arial" w:cs="Arial"/>
        </w:rPr>
        <w:t xml:space="preserve">, where </w:t>
      </w:r>
      <w:r w:rsidR="0008290E">
        <w:rPr>
          <w:rFonts w:ascii="Arial" w:hAnsi="Arial" w:cs="Arial"/>
        </w:rPr>
        <w:t xml:space="preserve">each </w:t>
      </w:r>
      <w:r w:rsidR="004238EA">
        <w:rPr>
          <w:rFonts w:ascii="Arial" w:hAnsi="Arial" w:cs="Arial"/>
        </w:rPr>
        <w:sym w:font="Symbol" w:char="F062"/>
      </w:r>
      <w:proofErr w:type="spellStart"/>
      <w:r w:rsidR="004238EA">
        <w:rPr>
          <w:rFonts w:ascii="Arial" w:hAnsi="Arial" w:cs="Arial"/>
          <w:vertAlign w:val="subscript"/>
        </w:rPr>
        <w:t>i</w:t>
      </w:r>
      <w:proofErr w:type="spellEnd"/>
      <w:r w:rsidR="00BF6131">
        <w:rPr>
          <w:rFonts w:ascii="Arial" w:hAnsi="Arial" w:cs="Arial"/>
          <w:b/>
        </w:rPr>
        <w:t xml:space="preserve"> </w:t>
      </w:r>
      <w:r w:rsidR="00C76614">
        <w:rPr>
          <w:rFonts w:ascii="Arial" w:hAnsi="Arial" w:cs="Arial"/>
        </w:rPr>
        <w:t xml:space="preserve">represents </w:t>
      </w:r>
      <w:r w:rsidR="00BF6131">
        <w:rPr>
          <w:rFonts w:ascii="Arial" w:hAnsi="Arial" w:cs="Arial"/>
        </w:rPr>
        <w:t xml:space="preserve">the association </w:t>
      </w:r>
      <w:r w:rsidR="0008290E">
        <w:rPr>
          <w:rFonts w:ascii="Arial" w:hAnsi="Arial" w:cs="Arial"/>
        </w:rPr>
        <w:t xml:space="preserve">between one gene and our phenotype of interest, i.e. threat perception. In separate analyses, for the different </w:t>
      </w:r>
      <w:r w:rsidR="0008290E">
        <w:rPr>
          <w:rFonts w:ascii="Arial" w:hAnsi="Arial" w:cs="Arial"/>
        </w:rPr>
        <w:lastRenderedPageBreak/>
        <w:t xml:space="preserve">CTRA subsets, </w:t>
      </w:r>
      <w:r>
        <w:rPr>
          <w:rFonts w:ascii="Arial" w:hAnsi="Arial" w:cs="Arial"/>
        </w:rPr>
        <w:t>p</w:t>
      </w:r>
      <w:r w:rsidR="0008290E">
        <w:rPr>
          <w:rFonts w:ascii="Arial" w:hAnsi="Arial" w:cs="Arial"/>
        </w:rPr>
        <w:t xml:space="preserve"> variously equals </w:t>
      </w:r>
      <w:r w:rsidR="00CA23E4">
        <w:rPr>
          <w:rFonts w:ascii="Arial" w:hAnsi="Arial" w:cs="Arial"/>
        </w:rPr>
        <w:t xml:space="preserve">the </w:t>
      </w:r>
      <w:r w:rsidR="0008290E">
        <w:rPr>
          <w:rFonts w:ascii="Arial" w:hAnsi="Arial" w:cs="Arial"/>
        </w:rPr>
        <w:t>19</w:t>
      </w:r>
      <w:r w:rsidR="00CA23E4">
        <w:rPr>
          <w:rFonts w:ascii="Arial" w:hAnsi="Arial" w:cs="Arial"/>
        </w:rPr>
        <w:t xml:space="preserve"> proinflammatory genes</w:t>
      </w:r>
      <w:r w:rsidR="0008290E">
        <w:rPr>
          <w:rFonts w:ascii="Arial" w:hAnsi="Arial" w:cs="Arial"/>
        </w:rPr>
        <w:t>,</w:t>
      </w:r>
      <w:r w:rsidR="00CA23E4">
        <w:rPr>
          <w:rFonts w:ascii="Arial" w:hAnsi="Arial" w:cs="Arial"/>
        </w:rPr>
        <w:t xml:space="preserve"> the </w:t>
      </w:r>
      <w:r w:rsidR="0008290E">
        <w:rPr>
          <w:rFonts w:ascii="Arial" w:hAnsi="Arial" w:cs="Arial"/>
        </w:rPr>
        <w:t>31</w:t>
      </w:r>
      <w:r w:rsidR="00CA23E4">
        <w:rPr>
          <w:rFonts w:ascii="Arial" w:hAnsi="Arial" w:cs="Arial"/>
        </w:rPr>
        <w:t xml:space="preserve"> interferon genes</w:t>
      </w:r>
      <w:r w:rsidR="00E14805">
        <w:rPr>
          <w:rFonts w:ascii="Arial" w:hAnsi="Arial" w:cs="Arial"/>
        </w:rPr>
        <w:t xml:space="preserve"> a</w:t>
      </w:r>
      <w:r w:rsidR="00C76614">
        <w:rPr>
          <w:rFonts w:ascii="Arial" w:hAnsi="Arial" w:cs="Arial"/>
        </w:rPr>
        <w:t>n</w:t>
      </w:r>
      <w:r w:rsidR="00E14805">
        <w:rPr>
          <w:rFonts w:ascii="Arial" w:hAnsi="Arial" w:cs="Arial"/>
        </w:rPr>
        <w:t>d 3 antibody genes</w:t>
      </w:r>
      <w:r>
        <w:rPr>
          <w:rFonts w:ascii="Arial" w:hAnsi="Arial" w:cs="Arial"/>
        </w:rPr>
        <w:t xml:space="preserve">. </w:t>
      </w:r>
      <w:r w:rsidR="00E14805">
        <w:rPr>
          <w:rFonts w:ascii="Arial" w:hAnsi="Arial" w:cs="Arial"/>
        </w:rPr>
        <w:t>Th</w:t>
      </w:r>
      <w:r w:rsidR="00C76614">
        <w:rPr>
          <w:rFonts w:ascii="Arial" w:hAnsi="Arial" w:cs="Arial"/>
        </w:rPr>
        <w:t>e G</w:t>
      </w:r>
      <w:r w:rsidR="00BF6131">
        <w:rPr>
          <w:rFonts w:ascii="Arial" w:hAnsi="Arial" w:cs="Arial"/>
        </w:rPr>
        <w:t>-test exploits an empirical Bayes framework, testing whether the mean and</w:t>
      </w:r>
      <w:r>
        <w:rPr>
          <w:rFonts w:ascii="Arial" w:hAnsi="Arial" w:cs="Arial"/>
        </w:rPr>
        <w:t xml:space="preserve"> </w:t>
      </w:r>
      <w:r w:rsidR="00BF6131">
        <w:rPr>
          <w:rFonts w:ascii="Arial" w:hAnsi="Arial" w:cs="Arial"/>
        </w:rPr>
        <w:t>variance</w:t>
      </w:r>
      <w:r w:rsidR="004238EA">
        <w:rPr>
          <w:rFonts w:ascii="Arial" w:hAnsi="Arial" w:cs="Arial"/>
        </w:rPr>
        <w:t xml:space="preserve"> </w:t>
      </w:r>
      <w:r w:rsidR="00C76614">
        <w:rPr>
          <w:rFonts w:ascii="Arial" w:hAnsi="Arial" w:cs="Arial"/>
        </w:rPr>
        <w:t xml:space="preserve">of the </w:t>
      </w:r>
      <w:r w:rsidR="004238EA">
        <w:rPr>
          <w:rFonts w:ascii="Arial" w:hAnsi="Arial" w:cs="Arial"/>
        </w:rPr>
        <w:t>hyperparameters</w:t>
      </w:r>
      <w:r w:rsidR="00BF6131">
        <w:rPr>
          <w:rFonts w:ascii="Arial" w:hAnsi="Arial" w:cs="Arial"/>
        </w:rPr>
        <w:t xml:space="preserve"> of </w:t>
      </w:r>
      <w:r w:rsidR="004238EA">
        <w:rPr>
          <w:rFonts w:ascii="Arial" w:hAnsi="Arial" w:cs="Arial"/>
        </w:rPr>
        <w:t xml:space="preserve">the set of coefficients </w:t>
      </w:r>
      <w:r w:rsidR="00E14805">
        <w:rPr>
          <w:rFonts w:ascii="Arial" w:hAnsi="Arial" w:cs="Arial"/>
        </w:rPr>
        <w:t>(</w:t>
      </w:r>
      <w:r w:rsidR="00BF6131">
        <w:rPr>
          <w:rFonts w:ascii="Arial" w:hAnsi="Arial" w:cs="Arial"/>
        </w:rPr>
        <w:sym w:font="Symbol" w:char="F062"/>
      </w:r>
      <w:proofErr w:type="spellStart"/>
      <w:r w:rsidR="00BF6131">
        <w:rPr>
          <w:rFonts w:ascii="Arial" w:hAnsi="Arial" w:cs="Arial"/>
          <w:vertAlign w:val="subscript"/>
        </w:rPr>
        <w:t>i</w:t>
      </w:r>
      <w:proofErr w:type="spellEnd"/>
      <w:r w:rsidR="00E14805">
        <w:rPr>
          <w:rFonts w:ascii="Arial" w:hAnsi="Arial" w:cs="Arial"/>
        </w:rPr>
        <w:t>)</w:t>
      </w:r>
      <w:r w:rsidR="00BF6131">
        <w:rPr>
          <w:rFonts w:ascii="Arial" w:hAnsi="Arial" w:cs="Arial"/>
        </w:rPr>
        <w:t>, considered as random effects, equal zero</w:t>
      </w:r>
      <w:r w:rsidR="004238EA">
        <w:rPr>
          <w:rFonts w:ascii="Arial" w:hAnsi="Arial" w:cs="Arial"/>
        </w:rPr>
        <w:t xml:space="preserve"> (</w:t>
      </w:r>
      <w:r w:rsidR="00C76614">
        <w:rPr>
          <w:rFonts w:ascii="Arial" w:hAnsi="Arial" w:cs="Arial"/>
        </w:rPr>
        <w:t xml:space="preserve">i.e., </w:t>
      </w:r>
      <w:r w:rsidR="004238EA">
        <w:rPr>
          <w:rFonts w:ascii="Arial" w:hAnsi="Arial" w:cs="Arial"/>
        </w:rPr>
        <w:t>H</w:t>
      </w:r>
      <w:r w:rsidR="004238EA">
        <w:rPr>
          <w:rFonts w:ascii="Arial" w:hAnsi="Arial" w:cs="Arial"/>
          <w:vertAlign w:val="subscript"/>
        </w:rPr>
        <w:t>0</w:t>
      </w:r>
      <w:r w:rsidR="004238EA">
        <w:rPr>
          <w:rFonts w:ascii="Arial" w:hAnsi="Arial" w:cs="Arial"/>
        </w:rPr>
        <w:t>:</w:t>
      </w:r>
      <w:r w:rsidR="004238EA" w:rsidRPr="00B950E5">
        <w:rPr>
          <w:rFonts w:ascii="Arial" w:hAnsi="Arial" w:cs="Arial"/>
          <w:b/>
        </w:rPr>
        <w:sym w:font="Symbol" w:char="F062"/>
      </w:r>
      <w:r w:rsidR="004238EA">
        <w:rPr>
          <w:rFonts w:ascii="Arial" w:hAnsi="Arial" w:cs="Arial"/>
        </w:rPr>
        <w:t>=0)</w:t>
      </w:r>
      <w:r w:rsidR="00BF6131">
        <w:rPr>
          <w:rFonts w:ascii="Arial" w:hAnsi="Arial" w:cs="Arial"/>
        </w:rPr>
        <w:t xml:space="preserve">. In other </w:t>
      </w:r>
      <w:proofErr w:type="gramStart"/>
      <w:r w:rsidR="00BF6131">
        <w:rPr>
          <w:rFonts w:ascii="Arial" w:hAnsi="Arial" w:cs="Arial"/>
        </w:rPr>
        <w:t>words</w:t>
      </w:r>
      <w:proofErr w:type="gramEnd"/>
      <w:r w:rsidR="00BF6131">
        <w:rPr>
          <w:rFonts w:ascii="Arial" w:hAnsi="Arial" w:cs="Arial"/>
        </w:rPr>
        <w:t xml:space="preserve"> the h</w:t>
      </w:r>
      <w:r>
        <w:rPr>
          <w:rFonts w:ascii="Arial" w:hAnsi="Arial" w:cs="Arial"/>
        </w:rPr>
        <w:t>yperparameter</w:t>
      </w:r>
      <w:r w:rsidR="00BF6131">
        <w:rPr>
          <w:rFonts w:ascii="Arial" w:hAnsi="Arial" w:cs="Arial"/>
        </w:rPr>
        <w:t xml:space="preserve">s of </w:t>
      </w:r>
      <w:r w:rsidR="004238EA">
        <w:rPr>
          <w:rFonts w:ascii="Arial" w:hAnsi="Arial" w:cs="Arial"/>
        </w:rPr>
        <w:t>the</w:t>
      </w:r>
      <w:r w:rsidR="00BF6131">
        <w:rPr>
          <w:rFonts w:ascii="Arial" w:hAnsi="Arial" w:cs="Arial"/>
        </w:rPr>
        <w:t xml:space="preserve"> empirical Bayes model </w:t>
      </w:r>
      <w:r w:rsidR="004238EA">
        <w:rPr>
          <w:rFonts w:ascii="Arial" w:hAnsi="Arial" w:cs="Arial"/>
        </w:rPr>
        <w:t>asks</w:t>
      </w:r>
      <w:r w:rsidR="00BF6131">
        <w:rPr>
          <w:rFonts w:ascii="Arial" w:hAnsi="Arial" w:cs="Arial"/>
        </w:rPr>
        <w:t xml:space="preserve"> whether the </w:t>
      </w:r>
      <w:r w:rsidR="004238EA">
        <w:rPr>
          <w:rFonts w:ascii="Arial" w:hAnsi="Arial" w:cs="Arial"/>
        </w:rPr>
        <w:t xml:space="preserve">distribution of coefficients – each of which relates one gene to </w:t>
      </w:r>
      <w:r w:rsidR="00C76614">
        <w:rPr>
          <w:rFonts w:ascii="Arial" w:hAnsi="Arial" w:cs="Arial"/>
        </w:rPr>
        <w:t xml:space="preserve">the </w:t>
      </w:r>
      <w:r w:rsidR="00BF6131">
        <w:rPr>
          <w:rFonts w:ascii="Arial" w:hAnsi="Arial" w:cs="Arial"/>
        </w:rPr>
        <w:t xml:space="preserve">phenotype </w:t>
      </w:r>
      <w:r>
        <w:rPr>
          <w:rFonts w:ascii="Arial" w:hAnsi="Arial" w:cs="Arial"/>
        </w:rPr>
        <w:t xml:space="preserve">(e.g., threat vigilance) </w:t>
      </w:r>
      <w:r w:rsidR="004238EA">
        <w:rPr>
          <w:rFonts w:ascii="Arial" w:hAnsi="Arial" w:cs="Arial"/>
        </w:rPr>
        <w:t>- has</w:t>
      </w:r>
      <w:r>
        <w:rPr>
          <w:rFonts w:ascii="Arial" w:hAnsi="Arial" w:cs="Arial"/>
        </w:rPr>
        <w:t xml:space="preserve"> </w:t>
      </w:r>
      <w:r w:rsidR="00C76614">
        <w:rPr>
          <w:rFonts w:ascii="Arial" w:hAnsi="Arial" w:cs="Arial"/>
        </w:rPr>
        <w:t xml:space="preserve">a </w:t>
      </w:r>
      <w:r>
        <w:rPr>
          <w:rFonts w:ascii="Arial" w:hAnsi="Arial" w:cs="Arial"/>
        </w:rPr>
        <w:t xml:space="preserve">mean </w:t>
      </w:r>
      <w:r w:rsidR="00BF6131">
        <w:rPr>
          <w:rFonts w:ascii="Arial" w:hAnsi="Arial" w:cs="Arial"/>
        </w:rPr>
        <w:t xml:space="preserve">and variance </w:t>
      </w:r>
      <w:r>
        <w:rPr>
          <w:rFonts w:ascii="Arial" w:hAnsi="Arial" w:cs="Arial"/>
        </w:rPr>
        <w:t xml:space="preserve">of 0. </w:t>
      </w:r>
    </w:p>
    <w:p w:rsidR="00E731FA" w:rsidRDefault="00822F7F" w:rsidP="00F9388E">
      <w:pPr>
        <w:ind w:firstLine="720"/>
        <w:rPr>
          <w:rFonts w:ascii="Arial" w:hAnsi="Arial" w:cs="Arial"/>
        </w:rPr>
      </w:pPr>
      <w:r>
        <w:rPr>
          <w:rFonts w:ascii="Arial" w:hAnsi="Arial" w:cs="Arial"/>
        </w:rPr>
        <w:t xml:space="preserve">Second, we examine whether individual differences in threat are associated with compositions of leukocyte subpopulations. </w:t>
      </w:r>
      <w:r w:rsidR="00E731FA" w:rsidRPr="00147986">
        <w:rPr>
          <w:rFonts w:ascii="Arial" w:hAnsi="Arial" w:cs="Arial"/>
        </w:rPr>
        <w:t>We used compositional regression (</w:t>
      </w:r>
      <w:proofErr w:type="spellStart"/>
      <w:r w:rsidR="00E731FA" w:rsidRPr="00147986">
        <w:rPr>
          <w:rFonts w:ascii="Arial" w:hAnsi="Arial" w:cs="Arial"/>
        </w:rPr>
        <w:t>Aichison</w:t>
      </w:r>
      <w:proofErr w:type="spellEnd"/>
      <w:r w:rsidR="00E731FA" w:rsidRPr="00147986">
        <w:rPr>
          <w:rFonts w:ascii="Arial" w:hAnsi="Arial" w:cs="Arial"/>
        </w:rPr>
        <w:t xml:space="preserve"> 1982) as implemented in R by </w:t>
      </w:r>
      <w:r w:rsidR="00865258">
        <w:rPr>
          <w:rFonts w:ascii="Arial" w:hAnsi="Arial" w:cs="Arial"/>
        </w:rPr>
        <w:fldChar w:fldCharType="begin"/>
      </w:r>
      <w:r w:rsidR="00052403">
        <w:rPr>
          <w:rFonts w:ascii="Arial" w:hAnsi="Arial" w:cs="Arial"/>
        </w:rPr>
        <w:instrText xml:space="preserve"> ADDIN EN.CITE &lt;EndNote&gt;&lt;Cite&gt;&lt;Author&gt;Tolosana-Delgado&lt;/Author&gt;&lt;Year&gt;2006&lt;/Year&gt;&lt;RecNum&gt;70&lt;/RecNum&gt;&lt;DisplayText&gt;(Tolosana-Delgado, 2006)&lt;/DisplayText&gt;&lt;record&gt;&lt;rec-number&gt;70&lt;/rec-number&gt;&lt;foreign-keys&gt;&lt;key app="EN" db-id="vdwfwtrdnzw5fbefxf0pezebx0te2za2x0av" timestamp="1554113157"&gt;70&lt;/key&gt;&lt;/foreign-keys&gt;&lt;ref-type name="Journal Article"&gt;17&lt;/ref-type&gt;&lt;contributors&gt;&lt;authors&gt;&lt;author&gt;K. G.  Van Der Boogaart and R. Tolosana-Delgado&lt;/author&gt;&lt;/authors&gt;&lt;/contributors&gt;&lt;titles&gt;&lt;title&gt;&amp;lt;Compositional data analysis with ‘R’ and the package ‘compositions’.pdf&amp;gt;&lt;/title&gt;&lt;secondary-title&gt;The Geological Society of London&lt;/secondary-title&gt;&lt;/titles&gt;&lt;periodical&gt;&lt;full-title&gt;The Geological Society of London&lt;/full-title&gt;&lt;/periodical&gt;&lt;pages&gt;119-127&lt;/pages&gt;&lt;volume&gt;264&lt;/volume&gt;&lt;dates&gt;&lt;year&gt;2006&lt;/year&gt;&lt;pub-dates&gt;&lt;date&gt;01.01.2006&lt;/date&gt;&lt;/pub-dates&gt;&lt;/dates&gt;&lt;urls&gt;&lt;related-urls&gt;&lt;url&gt;https://sp.lyellcollection.org/content/264/1/119.short&lt;/url&gt;&lt;/related-urls&gt;&lt;/urls&gt;&lt;electronic-resource-num&gt;https://doi.org/10.1144/GSL.SP.2006.264.01.09&lt;/electronic-resource-num&gt;&lt;/record&gt;&lt;/Cite&gt;&lt;/EndNote&gt;</w:instrText>
      </w:r>
      <w:r w:rsidR="00865258">
        <w:rPr>
          <w:rFonts w:ascii="Arial" w:hAnsi="Arial" w:cs="Arial"/>
        </w:rPr>
        <w:fldChar w:fldCharType="separate"/>
      </w:r>
      <w:r w:rsidR="00052403">
        <w:rPr>
          <w:rFonts w:ascii="Arial" w:hAnsi="Arial" w:cs="Arial"/>
          <w:noProof/>
        </w:rPr>
        <w:t xml:space="preserve">Tolosana-Delgado </w:t>
      </w:r>
      <w:r w:rsidR="00C76614">
        <w:rPr>
          <w:rFonts w:ascii="Arial" w:hAnsi="Arial" w:cs="Arial"/>
          <w:noProof/>
        </w:rPr>
        <w:t>(</w:t>
      </w:r>
      <w:r w:rsidR="00052403">
        <w:rPr>
          <w:rFonts w:ascii="Arial" w:hAnsi="Arial" w:cs="Arial"/>
          <w:noProof/>
        </w:rPr>
        <w:t>2006)</w:t>
      </w:r>
      <w:r w:rsidR="00865258">
        <w:rPr>
          <w:rFonts w:ascii="Arial" w:hAnsi="Arial" w:cs="Arial"/>
        </w:rPr>
        <w:fldChar w:fldCharType="end"/>
      </w:r>
      <w:r w:rsidR="00E731FA" w:rsidRPr="00147986">
        <w:rPr>
          <w:rFonts w:ascii="Arial" w:hAnsi="Arial" w:cs="Arial"/>
        </w:rPr>
        <w:t xml:space="preserve">. </w:t>
      </w:r>
      <w:r w:rsidR="00E731FA">
        <w:rPr>
          <w:rFonts w:ascii="Arial" w:hAnsi="Arial" w:cs="Arial"/>
        </w:rPr>
        <w:t>A</w:t>
      </w:r>
      <w:r w:rsidR="00E731FA" w:rsidRPr="00147986">
        <w:rPr>
          <w:rFonts w:ascii="Arial" w:hAnsi="Arial" w:cs="Arial"/>
        </w:rPr>
        <w:t xml:space="preserve"> compositional vector of 6 genes </w:t>
      </w:r>
      <w:r w:rsidR="00E731FA">
        <w:rPr>
          <w:rFonts w:ascii="Arial" w:hAnsi="Arial" w:cs="Arial"/>
        </w:rPr>
        <w:t xml:space="preserve">was regressed on </w:t>
      </w:r>
      <w:r w:rsidR="00E731FA" w:rsidRPr="00147986">
        <w:rPr>
          <w:rFonts w:ascii="Arial" w:hAnsi="Arial" w:cs="Arial"/>
        </w:rPr>
        <w:t xml:space="preserve">threat </w:t>
      </w:r>
      <w:r w:rsidR="00E731FA">
        <w:rPr>
          <w:rFonts w:ascii="Arial" w:hAnsi="Arial" w:cs="Arial"/>
        </w:rPr>
        <w:t>vigilance and ambiguity</w:t>
      </w:r>
      <w:r w:rsidR="00E731FA" w:rsidRPr="00147986">
        <w:rPr>
          <w:rFonts w:ascii="Arial" w:hAnsi="Arial" w:cs="Arial"/>
        </w:rPr>
        <w:t xml:space="preserve">. Each gene was a proxy for one of the corresponding 6 principle cell types: T cells (CD3D, CD3E), CD4+ subset of T cells (CD4), CD8+ subset of T cells (CD8A), B cells (CD19), NK cells </w:t>
      </w:r>
      <w:r w:rsidR="00C76614">
        <w:rPr>
          <w:rFonts w:ascii="Arial" w:hAnsi="Arial" w:cs="Arial"/>
        </w:rPr>
        <w:t>(</w:t>
      </w:r>
      <w:r w:rsidR="00E731FA" w:rsidRPr="00147986">
        <w:rPr>
          <w:rFonts w:ascii="Arial" w:hAnsi="Arial" w:cs="Arial"/>
        </w:rPr>
        <w:t>FCGR3A</w:t>
      </w:r>
      <w:r w:rsidR="00C76614">
        <w:rPr>
          <w:rFonts w:ascii="Arial" w:hAnsi="Arial" w:cs="Arial"/>
        </w:rPr>
        <w:t>)</w:t>
      </w:r>
      <w:r w:rsidR="00E731FA" w:rsidRPr="00147986">
        <w:rPr>
          <w:rFonts w:ascii="Arial" w:hAnsi="Arial" w:cs="Arial"/>
        </w:rPr>
        <w:t>,</w:t>
      </w:r>
      <w:r w:rsidR="00C76614">
        <w:rPr>
          <w:rFonts w:ascii="Arial" w:hAnsi="Arial" w:cs="Arial"/>
        </w:rPr>
        <w:t xml:space="preserve"> </w:t>
      </w:r>
      <w:proofErr w:type="gramStart"/>
      <w:r w:rsidR="00C76614">
        <w:rPr>
          <w:rFonts w:ascii="Arial" w:hAnsi="Arial" w:cs="Arial"/>
        </w:rPr>
        <w:t xml:space="preserve">and </w:t>
      </w:r>
      <w:r w:rsidR="00E731FA" w:rsidRPr="00147986">
        <w:rPr>
          <w:rFonts w:ascii="Arial" w:hAnsi="Arial" w:cs="Arial"/>
        </w:rPr>
        <w:t xml:space="preserve"> </w:t>
      </w:r>
      <w:r w:rsidR="00C76614">
        <w:rPr>
          <w:rFonts w:ascii="Arial" w:hAnsi="Arial" w:cs="Arial"/>
        </w:rPr>
        <w:t>m</w:t>
      </w:r>
      <w:r w:rsidR="00E731FA" w:rsidRPr="00147986">
        <w:rPr>
          <w:rFonts w:ascii="Arial" w:hAnsi="Arial" w:cs="Arial"/>
        </w:rPr>
        <w:t>onocytes</w:t>
      </w:r>
      <w:proofErr w:type="gramEnd"/>
      <w:r w:rsidR="00E731FA" w:rsidRPr="00147986">
        <w:rPr>
          <w:rFonts w:ascii="Arial" w:hAnsi="Arial" w:cs="Arial"/>
        </w:rPr>
        <w:t xml:space="preserve"> (CD14). </w:t>
      </w:r>
    </w:p>
    <w:p w:rsidR="00822F7F" w:rsidRPr="003647FB" w:rsidRDefault="00822F7F" w:rsidP="00F9388E">
      <w:pPr>
        <w:ind w:firstLine="720"/>
        <w:rPr>
          <w:rFonts w:ascii="Arial" w:hAnsi="Arial" w:cs="Arial"/>
        </w:rPr>
      </w:pPr>
      <w:r w:rsidRPr="00822F7F">
        <w:rPr>
          <w:rFonts w:ascii="Arial" w:hAnsi="Arial" w:cs="Arial"/>
        </w:rPr>
        <w:t>Third, we examine whether individual differences in threat are associated with the prevalence of specific transcription factor binding motifs</w:t>
      </w:r>
      <w:r>
        <w:rPr>
          <w:rFonts w:ascii="Arial" w:hAnsi="Arial" w:cs="Arial"/>
        </w:rPr>
        <w:t xml:space="preserve"> </w:t>
      </w:r>
      <w:r w:rsidR="00E14805">
        <w:rPr>
          <w:rFonts w:ascii="Arial" w:hAnsi="Arial" w:cs="Arial"/>
        </w:rPr>
        <w:t xml:space="preserve">(TFBMs) </w:t>
      </w:r>
      <w:r>
        <w:rPr>
          <w:rFonts w:ascii="Arial" w:hAnsi="Arial" w:cs="Arial"/>
        </w:rPr>
        <w:t xml:space="preserve">among the genes </w:t>
      </w:r>
      <w:r w:rsidR="00052403">
        <w:rPr>
          <w:rFonts w:ascii="Arial" w:hAnsi="Arial" w:cs="Arial"/>
        </w:rPr>
        <w:t xml:space="preserve">that </w:t>
      </w:r>
      <w:r>
        <w:rPr>
          <w:rFonts w:ascii="Arial" w:hAnsi="Arial" w:cs="Arial"/>
        </w:rPr>
        <w:t>are differentially expressed by threat perceptions</w:t>
      </w:r>
      <w:r w:rsidRPr="00822F7F">
        <w:rPr>
          <w:rFonts w:ascii="Arial" w:hAnsi="Arial" w:cs="Arial"/>
        </w:rPr>
        <w:t>.</w:t>
      </w:r>
      <w:r>
        <w:rPr>
          <w:rFonts w:ascii="Arial" w:hAnsi="Arial" w:cs="Arial"/>
        </w:rPr>
        <w:t xml:space="preserve"> </w:t>
      </w:r>
      <w:r w:rsidR="00E14805">
        <w:rPr>
          <w:rFonts w:ascii="Arial" w:hAnsi="Arial" w:cs="Arial"/>
        </w:rPr>
        <w:t xml:space="preserve">The specific TFBMs were identified </w:t>
      </w:r>
      <w:r w:rsidR="00E14805" w:rsidRPr="006B7712">
        <w:rPr>
          <w:rFonts w:ascii="Arial" w:hAnsi="Arial" w:cs="Arial"/>
          <w:i/>
        </w:rPr>
        <w:t>a priori</w:t>
      </w:r>
      <w:r w:rsidR="00E14805">
        <w:rPr>
          <w:rFonts w:ascii="Arial" w:hAnsi="Arial" w:cs="Arial"/>
        </w:rPr>
        <w:t xml:space="preserve"> based on findings from previous research and include pro-inflammatory factors (NF-</w:t>
      </w:r>
      <w:r w:rsidR="00E14805">
        <w:rPr>
          <w:rFonts w:ascii="Arial" w:hAnsi="Arial" w:cs="Arial"/>
        </w:rPr>
        <w:sym w:font="Symbol" w:char="F06B"/>
      </w:r>
      <w:r w:rsidR="00E14805">
        <w:rPr>
          <w:rFonts w:ascii="Arial" w:hAnsi="Arial" w:cs="Arial"/>
        </w:rPr>
        <w:t xml:space="preserve">B, AP-1), interferon response (ISRE), SNS response factors (CREB), and the GR.  </w:t>
      </w:r>
      <w:r w:rsidRPr="003647FB">
        <w:rPr>
          <w:rFonts w:ascii="Arial" w:hAnsi="Arial" w:cs="Arial"/>
        </w:rPr>
        <w:t xml:space="preserve">The DNA binding motif data </w:t>
      </w:r>
      <w:r w:rsidR="00052403">
        <w:rPr>
          <w:rFonts w:ascii="Arial" w:hAnsi="Arial" w:cs="Arial"/>
        </w:rPr>
        <w:t>refer to</w:t>
      </w:r>
      <w:r w:rsidRPr="003647FB">
        <w:rPr>
          <w:rFonts w:ascii="Arial" w:hAnsi="Arial" w:cs="Arial"/>
        </w:rPr>
        <w:t xml:space="preserve"> the set of loci that are upstream of the start site and in open chromatin which host any motif targeted by at least one known whole-blood factor.</w:t>
      </w:r>
      <w:r>
        <w:rPr>
          <w:rFonts w:ascii="Arial" w:hAnsi="Arial" w:cs="Arial"/>
        </w:rPr>
        <w:t xml:space="preserve"> After identifying differentially expressed genes based on threat perceptions (</w:t>
      </w:r>
      <w:r w:rsidRPr="003647FB">
        <w:rPr>
          <w:rFonts w:ascii="Arial" w:hAnsi="Arial" w:cs="Arial"/>
          <w:i/>
        </w:rPr>
        <w:t>k</w:t>
      </w:r>
      <w:r>
        <w:rPr>
          <w:rFonts w:ascii="Arial" w:hAnsi="Arial" w:cs="Arial"/>
          <w:i/>
        </w:rPr>
        <w:t xml:space="preserve"> </w:t>
      </w:r>
      <w:r w:rsidRPr="003647FB">
        <w:rPr>
          <w:rFonts w:ascii="Arial" w:hAnsi="Arial" w:cs="Arial"/>
        </w:rPr>
        <w:t>genes</w:t>
      </w:r>
      <w:r>
        <w:rPr>
          <w:rFonts w:ascii="Arial" w:hAnsi="Arial" w:cs="Arial"/>
        </w:rPr>
        <w:t>) from the set of all genes (</w:t>
      </w:r>
      <w:r w:rsidRPr="003647FB">
        <w:rPr>
          <w:rFonts w:ascii="Arial" w:hAnsi="Arial" w:cs="Arial"/>
          <w:i/>
        </w:rPr>
        <w:t>n</w:t>
      </w:r>
      <w:r w:rsidRPr="003647FB">
        <w:rPr>
          <w:rFonts w:ascii="Arial" w:hAnsi="Arial" w:cs="Arial"/>
          <w:i/>
          <w:vertAlign w:val="subscript"/>
        </w:rPr>
        <w:t>g</w:t>
      </w:r>
      <w:r>
        <w:rPr>
          <w:rFonts w:ascii="Arial" w:hAnsi="Arial" w:cs="Arial"/>
        </w:rPr>
        <w:t xml:space="preserve">), we look at the </w:t>
      </w:r>
      <w:r>
        <w:rPr>
          <w:rFonts w:ascii="Arial" w:hAnsi="Arial" w:cs="Arial"/>
        </w:rPr>
        <w:lastRenderedPageBreak/>
        <w:t xml:space="preserve">prevalence of these </w:t>
      </w:r>
      <w:r w:rsidRPr="00052403">
        <w:rPr>
          <w:rFonts w:ascii="Arial" w:hAnsi="Arial" w:cs="Arial"/>
          <w:i/>
        </w:rPr>
        <w:t>a priori</w:t>
      </w:r>
      <w:r>
        <w:rPr>
          <w:rFonts w:ascii="Arial" w:hAnsi="Arial" w:cs="Arial"/>
        </w:rPr>
        <w:t xml:space="preserve"> specified TFBMs in </w:t>
      </w:r>
      <w:r w:rsidRPr="003647FB">
        <w:rPr>
          <w:rFonts w:ascii="Arial" w:hAnsi="Arial" w:cs="Arial"/>
          <w:i/>
        </w:rPr>
        <w:t>k</w:t>
      </w:r>
      <w:r>
        <w:rPr>
          <w:rFonts w:ascii="Arial" w:hAnsi="Arial" w:cs="Arial"/>
        </w:rPr>
        <w:t xml:space="preserve">, compared to the prevalence of these same TFBMs in a random subset of </w:t>
      </w:r>
      <w:r w:rsidRPr="003647FB">
        <w:rPr>
          <w:rFonts w:ascii="Arial" w:hAnsi="Arial" w:cs="Arial"/>
          <w:i/>
        </w:rPr>
        <w:t>k</w:t>
      </w:r>
      <w:r>
        <w:rPr>
          <w:rFonts w:ascii="Arial" w:hAnsi="Arial" w:cs="Arial"/>
          <w:i/>
        </w:rPr>
        <w:t xml:space="preserve"> </w:t>
      </w:r>
      <w:r>
        <w:rPr>
          <w:rFonts w:ascii="Arial" w:hAnsi="Arial" w:cs="Arial"/>
        </w:rPr>
        <w:t xml:space="preserve">genes from the entire set of all </w:t>
      </w:r>
      <w:r w:rsidRPr="003647FB">
        <w:rPr>
          <w:rFonts w:ascii="Arial" w:hAnsi="Arial" w:cs="Arial"/>
          <w:i/>
        </w:rPr>
        <w:t>n</w:t>
      </w:r>
      <w:r w:rsidRPr="003647FB">
        <w:rPr>
          <w:rFonts w:ascii="Arial" w:hAnsi="Arial" w:cs="Arial"/>
          <w:i/>
          <w:vertAlign w:val="subscript"/>
        </w:rPr>
        <w:t>g</w:t>
      </w:r>
      <w:r>
        <w:rPr>
          <w:rFonts w:ascii="Arial" w:hAnsi="Arial" w:cs="Arial"/>
        </w:rPr>
        <w:t xml:space="preserve"> genes. This contrast (for each TFBM) suggests the extent to which differences in gene expression based on threat perceptions are being driven to some degree by the TFBMs over-represented in </w:t>
      </w:r>
      <w:r w:rsidRPr="003647FB">
        <w:rPr>
          <w:rFonts w:ascii="Arial" w:hAnsi="Arial" w:cs="Arial"/>
          <w:i/>
        </w:rPr>
        <w:t>k</w:t>
      </w:r>
      <w:r>
        <w:rPr>
          <w:rFonts w:ascii="Arial" w:hAnsi="Arial" w:cs="Arial"/>
          <w:i/>
        </w:rPr>
        <w:t>.</w:t>
      </w:r>
    </w:p>
    <w:p w:rsidR="00B950E5" w:rsidRPr="00B950E5" w:rsidRDefault="00B950E5" w:rsidP="00F9388E">
      <w:pPr>
        <w:rPr>
          <w:rFonts w:ascii="Arial" w:hAnsi="Arial" w:cs="Arial"/>
        </w:rPr>
      </w:pPr>
      <w:r>
        <w:rPr>
          <w:rFonts w:ascii="Arial" w:hAnsi="Arial" w:cs="Arial"/>
        </w:rPr>
        <w:t>FINDINGS</w:t>
      </w:r>
    </w:p>
    <w:p w:rsidR="00AB5F0F" w:rsidRDefault="00822F7F" w:rsidP="00E95322">
      <w:pPr>
        <w:rPr>
          <w:rFonts w:ascii="Arial" w:hAnsi="Arial" w:cs="Arial"/>
        </w:rPr>
      </w:pPr>
      <w:r>
        <w:rPr>
          <w:rFonts w:ascii="Arial" w:hAnsi="Arial" w:cs="Arial"/>
        </w:rPr>
        <w:t xml:space="preserve">The models include sex, race, and BMI as covariates, and we examine threat </w:t>
      </w:r>
      <w:r w:rsidR="00686966">
        <w:rPr>
          <w:rFonts w:ascii="Arial" w:hAnsi="Arial" w:cs="Arial"/>
        </w:rPr>
        <w:t>vigilance and</w:t>
      </w:r>
      <w:r>
        <w:rPr>
          <w:rFonts w:ascii="Arial" w:hAnsi="Arial" w:cs="Arial"/>
        </w:rPr>
        <w:t xml:space="preserve"> threat ambiguity separately (Models 1 and 2, respectively) and together (Model 3). Figure 1 reports </w:t>
      </w:r>
      <w:r w:rsidR="00052403">
        <w:rPr>
          <w:rFonts w:ascii="Arial" w:hAnsi="Arial" w:cs="Arial"/>
        </w:rPr>
        <w:t xml:space="preserve">results in terms of </w:t>
      </w:r>
      <w:r>
        <w:rPr>
          <w:rFonts w:ascii="Arial" w:hAnsi="Arial" w:cs="Arial"/>
        </w:rPr>
        <w:t xml:space="preserve">p-values for models of the CTRA composite and the antibody, inflammatory, and interferon sub-components. </w:t>
      </w:r>
      <w:r w:rsidR="00AB5F0F">
        <w:rPr>
          <w:rFonts w:ascii="Arial" w:hAnsi="Arial" w:cs="Arial"/>
        </w:rPr>
        <w:t>Our central</w:t>
      </w:r>
      <w:r>
        <w:rPr>
          <w:rFonts w:ascii="Arial" w:hAnsi="Arial" w:cs="Arial"/>
        </w:rPr>
        <w:t xml:space="preserve"> result for threat vigilance</w:t>
      </w:r>
      <w:r w:rsidR="00052403">
        <w:rPr>
          <w:rFonts w:ascii="Arial" w:hAnsi="Arial" w:cs="Arial"/>
        </w:rPr>
        <w:t xml:space="preserve"> (labeled “</w:t>
      </w:r>
      <w:r w:rsidR="00686966">
        <w:rPr>
          <w:rFonts w:ascii="Arial" w:hAnsi="Arial" w:cs="Arial"/>
        </w:rPr>
        <w:t>VIGILANCE</w:t>
      </w:r>
      <w:r w:rsidR="00052403">
        <w:rPr>
          <w:rFonts w:ascii="Arial" w:hAnsi="Arial" w:cs="Arial"/>
        </w:rPr>
        <w:t>”)</w:t>
      </w:r>
      <w:r w:rsidR="00AB5F0F">
        <w:rPr>
          <w:rFonts w:ascii="Arial" w:hAnsi="Arial" w:cs="Arial"/>
        </w:rPr>
        <w:t xml:space="preserve"> is based on </w:t>
      </w:r>
      <w:r w:rsidR="002308A6">
        <w:rPr>
          <w:rFonts w:ascii="Arial" w:hAnsi="Arial" w:cs="Arial"/>
        </w:rPr>
        <w:t>Model 3</w:t>
      </w:r>
      <w:r w:rsidR="00AB5F0F">
        <w:rPr>
          <w:rFonts w:ascii="Arial" w:hAnsi="Arial" w:cs="Arial"/>
        </w:rPr>
        <w:t>, and</w:t>
      </w:r>
      <w:r w:rsidR="002308A6">
        <w:rPr>
          <w:rFonts w:ascii="Arial" w:hAnsi="Arial" w:cs="Arial"/>
        </w:rPr>
        <w:t xml:space="preserve"> shows that threat vigilance is associated with </w:t>
      </w:r>
      <w:r>
        <w:rPr>
          <w:rFonts w:ascii="Arial" w:hAnsi="Arial" w:cs="Arial"/>
        </w:rPr>
        <w:t xml:space="preserve">antibody </w:t>
      </w:r>
      <w:r w:rsidR="00E731FA">
        <w:rPr>
          <w:rFonts w:ascii="Arial" w:hAnsi="Arial" w:cs="Arial"/>
        </w:rPr>
        <w:t>production</w:t>
      </w:r>
      <w:r w:rsidR="002308A6">
        <w:rPr>
          <w:rFonts w:ascii="Arial" w:hAnsi="Arial" w:cs="Arial"/>
        </w:rPr>
        <w:t xml:space="preserve"> (</w:t>
      </w:r>
      <w:r w:rsidR="00052BA4">
        <w:rPr>
          <w:rFonts w:ascii="Arial" w:hAnsi="Arial" w:cs="Arial"/>
        </w:rPr>
        <w:t>G</w:t>
      </w:r>
      <w:r w:rsidR="002308A6">
        <w:rPr>
          <w:rFonts w:ascii="Arial" w:hAnsi="Arial" w:cs="Arial"/>
        </w:rPr>
        <w:t>=</w:t>
      </w:r>
      <w:r w:rsidR="00AB5F0F">
        <w:rPr>
          <w:rFonts w:ascii="Arial" w:hAnsi="Arial" w:cs="Arial"/>
        </w:rPr>
        <w:t xml:space="preserve">19.10, see </w:t>
      </w:r>
      <w:r w:rsidR="001621E2">
        <w:rPr>
          <w:rFonts w:ascii="Arial" w:hAnsi="Arial" w:cs="Arial"/>
        </w:rPr>
        <w:t xml:space="preserve">S1, </w:t>
      </w:r>
      <w:r w:rsidR="00AB5F0F">
        <w:rPr>
          <w:rFonts w:ascii="Arial" w:hAnsi="Arial" w:cs="Arial"/>
        </w:rPr>
        <w:t>Table 1</w:t>
      </w:r>
      <w:r w:rsidR="002308A6">
        <w:rPr>
          <w:rFonts w:ascii="Arial" w:hAnsi="Arial" w:cs="Arial"/>
        </w:rPr>
        <w:t>); interferon response (</w:t>
      </w:r>
      <w:r w:rsidR="00052BA4">
        <w:rPr>
          <w:rFonts w:ascii="Arial" w:hAnsi="Arial" w:cs="Arial"/>
        </w:rPr>
        <w:t>G</w:t>
      </w:r>
      <w:r w:rsidR="002308A6">
        <w:rPr>
          <w:rFonts w:ascii="Arial" w:hAnsi="Arial" w:cs="Arial"/>
        </w:rPr>
        <w:t>=</w:t>
      </w:r>
      <w:r w:rsidR="00AB5F0F">
        <w:rPr>
          <w:rFonts w:ascii="Arial" w:hAnsi="Arial" w:cs="Arial"/>
        </w:rPr>
        <w:t>27.9</w:t>
      </w:r>
      <w:r w:rsidR="002308A6">
        <w:rPr>
          <w:rFonts w:ascii="Arial" w:hAnsi="Arial" w:cs="Arial"/>
        </w:rPr>
        <w:t xml:space="preserve">) and the </w:t>
      </w:r>
      <w:r w:rsidR="00AB5F0F">
        <w:rPr>
          <w:rFonts w:ascii="Arial" w:hAnsi="Arial" w:cs="Arial"/>
        </w:rPr>
        <w:t xml:space="preserve">entire </w:t>
      </w:r>
      <w:r w:rsidR="002308A6">
        <w:rPr>
          <w:rFonts w:ascii="Arial" w:hAnsi="Arial" w:cs="Arial"/>
        </w:rPr>
        <w:t>CTRA (</w:t>
      </w:r>
      <w:r w:rsidR="00052BA4">
        <w:rPr>
          <w:rFonts w:ascii="Arial" w:hAnsi="Arial" w:cs="Arial"/>
        </w:rPr>
        <w:t>G</w:t>
      </w:r>
      <w:r w:rsidR="002308A6">
        <w:rPr>
          <w:rFonts w:ascii="Arial" w:hAnsi="Arial" w:cs="Arial"/>
        </w:rPr>
        <w:t>=</w:t>
      </w:r>
      <w:r w:rsidR="00AB5F0F">
        <w:rPr>
          <w:rFonts w:ascii="Arial" w:hAnsi="Arial" w:cs="Arial"/>
        </w:rPr>
        <w:t>22.4</w:t>
      </w:r>
      <w:r w:rsidR="002308A6">
        <w:rPr>
          <w:rFonts w:ascii="Arial" w:hAnsi="Arial" w:cs="Arial"/>
        </w:rPr>
        <w:t>).</w:t>
      </w:r>
      <w:r w:rsidR="00484FAA">
        <w:rPr>
          <w:rFonts w:ascii="Arial" w:hAnsi="Arial" w:cs="Arial"/>
        </w:rPr>
        <w:t xml:space="preserve"> </w:t>
      </w:r>
      <w:r w:rsidR="001621E2">
        <w:rPr>
          <w:rFonts w:ascii="Arial" w:hAnsi="Arial" w:cs="Arial"/>
        </w:rPr>
        <w:t xml:space="preserve"> </w:t>
      </w:r>
      <w:r w:rsidR="00D107F4">
        <w:rPr>
          <w:rFonts w:ascii="Arial" w:hAnsi="Arial" w:cs="Arial"/>
        </w:rPr>
        <w:t>T</w:t>
      </w:r>
      <w:r w:rsidR="002308A6">
        <w:rPr>
          <w:rFonts w:ascii="Arial" w:hAnsi="Arial" w:cs="Arial"/>
        </w:rPr>
        <w:t xml:space="preserve">hus, accurate, unconsciously-processed classifications of threats, as indicated by the AMP scores, </w:t>
      </w:r>
      <w:r w:rsidR="00484FAA">
        <w:rPr>
          <w:rFonts w:ascii="Arial" w:hAnsi="Arial" w:cs="Arial"/>
        </w:rPr>
        <w:t xml:space="preserve">are </w:t>
      </w:r>
      <w:r w:rsidR="002308A6">
        <w:rPr>
          <w:rFonts w:ascii="Arial" w:hAnsi="Arial" w:cs="Arial"/>
        </w:rPr>
        <w:t xml:space="preserve">clearly </w:t>
      </w:r>
      <w:r w:rsidR="00686966">
        <w:rPr>
          <w:rFonts w:ascii="Arial" w:hAnsi="Arial" w:cs="Arial"/>
        </w:rPr>
        <w:t xml:space="preserve">associated with </w:t>
      </w:r>
      <w:r w:rsidR="002308A6">
        <w:rPr>
          <w:rFonts w:ascii="Arial" w:hAnsi="Arial" w:cs="Arial"/>
        </w:rPr>
        <w:t xml:space="preserve">CTRA. </w:t>
      </w:r>
    </w:p>
    <w:p w:rsidR="001621E2" w:rsidRDefault="00AB5F0F" w:rsidP="002858FC">
      <w:pPr>
        <w:ind w:firstLine="720"/>
        <w:rPr>
          <w:rFonts w:ascii="Arial" w:hAnsi="Arial" w:cs="Arial"/>
        </w:rPr>
      </w:pPr>
      <w:r>
        <w:rPr>
          <w:rFonts w:ascii="Arial" w:hAnsi="Arial" w:cs="Arial"/>
        </w:rPr>
        <w:t>Our central result for</w:t>
      </w:r>
      <w:r w:rsidR="002308A6">
        <w:rPr>
          <w:rFonts w:ascii="Arial" w:hAnsi="Arial" w:cs="Arial"/>
        </w:rPr>
        <w:t xml:space="preserve"> threat ambiguity</w:t>
      </w:r>
      <w:r w:rsidR="00484FAA">
        <w:rPr>
          <w:rFonts w:ascii="Arial" w:hAnsi="Arial" w:cs="Arial"/>
        </w:rPr>
        <w:t xml:space="preserve"> (</w:t>
      </w:r>
      <w:r w:rsidR="001621E2">
        <w:rPr>
          <w:rFonts w:ascii="Arial" w:hAnsi="Arial" w:cs="Arial"/>
        </w:rPr>
        <w:t xml:space="preserve">labeled “CAUSE;” </w:t>
      </w:r>
      <w:r w:rsidR="002308A6">
        <w:rPr>
          <w:rFonts w:ascii="Arial" w:hAnsi="Arial" w:cs="Arial"/>
        </w:rPr>
        <w:t>Model 3</w:t>
      </w:r>
      <w:r w:rsidR="00484FAA">
        <w:rPr>
          <w:rFonts w:ascii="Arial" w:hAnsi="Arial" w:cs="Arial"/>
        </w:rPr>
        <w:t xml:space="preserve">) </w:t>
      </w:r>
      <w:r w:rsidR="002308A6">
        <w:rPr>
          <w:rFonts w:ascii="Arial" w:hAnsi="Arial" w:cs="Arial"/>
        </w:rPr>
        <w:t>indicate</w:t>
      </w:r>
      <w:r>
        <w:rPr>
          <w:rFonts w:ascii="Arial" w:hAnsi="Arial" w:cs="Arial"/>
        </w:rPr>
        <w:t>s</w:t>
      </w:r>
      <w:r w:rsidR="002308A6">
        <w:rPr>
          <w:rFonts w:ascii="Arial" w:hAnsi="Arial" w:cs="Arial"/>
        </w:rPr>
        <w:t xml:space="preserve"> that a tendency to view ambiguous situations as threatening is </w:t>
      </w:r>
      <w:r w:rsidR="00484FAA">
        <w:rPr>
          <w:rFonts w:ascii="Arial" w:hAnsi="Arial" w:cs="Arial"/>
        </w:rPr>
        <w:t xml:space="preserve">significantly </w:t>
      </w:r>
      <w:r w:rsidR="002308A6">
        <w:rPr>
          <w:rFonts w:ascii="Arial" w:hAnsi="Arial" w:cs="Arial"/>
        </w:rPr>
        <w:t>associated with</w:t>
      </w:r>
      <w:r w:rsidR="001621E2">
        <w:rPr>
          <w:rFonts w:ascii="Arial" w:hAnsi="Arial" w:cs="Arial"/>
        </w:rPr>
        <w:t xml:space="preserve"> </w:t>
      </w:r>
      <w:r w:rsidR="002308A6">
        <w:rPr>
          <w:rFonts w:ascii="Arial" w:hAnsi="Arial" w:cs="Arial"/>
        </w:rPr>
        <w:t>antibody production mRNA (</w:t>
      </w:r>
      <w:r w:rsidR="00052BA4">
        <w:rPr>
          <w:rFonts w:ascii="Arial" w:hAnsi="Arial" w:cs="Arial"/>
        </w:rPr>
        <w:t>G</w:t>
      </w:r>
      <w:r w:rsidR="002308A6">
        <w:rPr>
          <w:rFonts w:ascii="Arial" w:hAnsi="Arial" w:cs="Arial"/>
        </w:rPr>
        <w:t>=</w:t>
      </w:r>
      <w:r>
        <w:rPr>
          <w:rFonts w:ascii="Arial" w:hAnsi="Arial" w:cs="Arial"/>
        </w:rPr>
        <w:t>15, s</w:t>
      </w:r>
      <w:r w:rsidR="002858FC">
        <w:rPr>
          <w:rFonts w:ascii="Arial" w:hAnsi="Arial" w:cs="Arial"/>
        </w:rPr>
        <w:t>e</w:t>
      </w:r>
      <w:r>
        <w:rPr>
          <w:rFonts w:ascii="Arial" w:hAnsi="Arial" w:cs="Arial"/>
        </w:rPr>
        <w:t xml:space="preserve">e </w:t>
      </w:r>
      <w:r w:rsidR="00D107F4">
        <w:rPr>
          <w:rFonts w:ascii="Arial" w:hAnsi="Arial" w:cs="Arial"/>
        </w:rPr>
        <w:t xml:space="preserve">S1 </w:t>
      </w:r>
      <w:r>
        <w:rPr>
          <w:rFonts w:ascii="Arial" w:hAnsi="Arial" w:cs="Arial"/>
        </w:rPr>
        <w:t>Table 2</w:t>
      </w:r>
      <w:r w:rsidR="00AF54E2">
        <w:rPr>
          <w:rFonts w:ascii="Arial" w:hAnsi="Arial" w:cs="Arial"/>
        </w:rPr>
        <w:t xml:space="preserve"> for </w:t>
      </w:r>
      <w:r w:rsidR="006A05DF">
        <w:rPr>
          <w:rFonts w:ascii="Arial" w:hAnsi="Arial" w:cs="Arial"/>
        </w:rPr>
        <w:t xml:space="preserve">more </w:t>
      </w:r>
      <w:r w:rsidR="00AF54E2">
        <w:rPr>
          <w:rFonts w:ascii="Arial" w:hAnsi="Arial" w:cs="Arial"/>
        </w:rPr>
        <w:t>statistical detail</w:t>
      </w:r>
      <w:r w:rsidR="006A05DF">
        <w:rPr>
          <w:rFonts w:ascii="Arial" w:hAnsi="Arial" w:cs="Arial"/>
        </w:rPr>
        <w:t xml:space="preserve"> on the results of the global test</w:t>
      </w:r>
      <w:r w:rsidR="002308A6">
        <w:rPr>
          <w:rFonts w:ascii="Arial" w:hAnsi="Arial" w:cs="Arial"/>
        </w:rPr>
        <w:t xml:space="preserve">). </w:t>
      </w:r>
      <w:r w:rsidR="001621E2">
        <w:rPr>
          <w:rFonts w:ascii="Arial" w:hAnsi="Arial" w:cs="Arial"/>
        </w:rPr>
        <w:t xml:space="preserve">Thus, youth who described ambiguous situations with an increasing sense of threat also exhibited more different expression levels of the antibody gene set </w:t>
      </w:r>
      <w:r w:rsidR="00877573" w:rsidRPr="002858FC">
        <w:rPr>
          <w:rFonts w:ascii="Arial" w:hAnsi="Arial" w:cs="Arial"/>
        </w:rPr>
        <w:t>T</w:t>
      </w:r>
      <w:r w:rsidR="00484FAA" w:rsidRPr="002858FC">
        <w:rPr>
          <w:rFonts w:ascii="Arial" w:hAnsi="Arial" w:cs="Arial"/>
        </w:rPr>
        <w:t>ogether t</w:t>
      </w:r>
      <w:r w:rsidR="00877573" w:rsidRPr="002858FC">
        <w:rPr>
          <w:rFonts w:ascii="Arial" w:hAnsi="Arial" w:cs="Arial"/>
        </w:rPr>
        <w:t>h</w:t>
      </w:r>
      <w:r w:rsidR="002308A6" w:rsidRPr="002858FC">
        <w:rPr>
          <w:rFonts w:ascii="Arial" w:hAnsi="Arial" w:cs="Arial"/>
        </w:rPr>
        <w:t>ese findings reveal independent, additive effects of these two dimensions of threat</w:t>
      </w:r>
      <w:r w:rsidR="00877573" w:rsidRPr="002858FC">
        <w:rPr>
          <w:rFonts w:ascii="Arial" w:hAnsi="Arial" w:cs="Arial"/>
        </w:rPr>
        <w:t>.</w:t>
      </w:r>
      <w:r w:rsidR="002308A6" w:rsidRPr="002858FC">
        <w:rPr>
          <w:rFonts w:ascii="Arial" w:hAnsi="Arial" w:cs="Arial"/>
        </w:rPr>
        <w:t xml:space="preserve"> </w:t>
      </w:r>
    </w:p>
    <w:p w:rsidR="006A05DF" w:rsidRPr="002858FC" w:rsidRDefault="006A05DF" w:rsidP="001621E2">
      <w:pPr>
        <w:ind w:firstLine="720"/>
        <w:rPr>
          <w:rFonts w:ascii="Arial" w:hAnsi="Arial" w:cs="Arial"/>
        </w:rPr>
      </w:pPr>
      <w:r w:rsidRPr="002858FC">
        <w:rPr>
          <w:rFonts w:ascii="Arial" w:hAnsi="Arial" w:cs="Arial"/>
        </w:rPr>
        <w:lastRenderedPageBreak/>
        <w:t>Except for a relation between BMI and interferon, n</w:t>
      </w:r>
      <w:r w:rsidR="002308A6" w:rsidRPr="002858FC">
        <w:rPr>
          <w:rFonts w:ascii="Arial" w:hAnsi="Arial" w:cs="Arial"/>
        </w:rPr>
        <w:t>one of the controls predict transcriptomic signatures</w:t>
      </w:r>
      <w:r w:rsidR="001621E2">
        <w:rPr>
          <w:rFonts w:ascii="Arial" w:hAnsi="Arial" w:cs="Arial"/>
        </w:rPr>
        <w:t xml:space="preserve">, likely </w:t>
      </w:r>
      <w:proofErr w:type="gramStart"/>
      <w:r w:rsidR="001621E2">
        <w:rPr>
          <w:rFonts w:ascii="Arial" w:hAnsi="Arial" w:cs="Arial"/>
        </w:rPr>
        <w:t>reflecting  a</w:t>
      </w:r>
      <w:proofErr w:type="gramEnd"/>
      <w:r w:rsidR="001621E2">
        <w:rPr>
          <w:rFonts w:ascii="Arial" w:hAnsi="Arial" w:cs="Arial"/>
        </w:rPr>
        <w:t xml:space="preserve"> lack of power. </w:t>
      </w:r>
    </w:p>
    <w:p w:rsidR="00822F7F" w:rsidRDefault="00484FAA" w:rsidP="006A05DF">
      <w:pPr>
        <w:ind w:firstLine="720"/>
        <w:rPr>
          <w:rFonts w:ascii="Arial" w:hAnsi="Arial" w:cs="Arial"/>
        </w:rPr>
      </w:pPr>
      <w:r>
        <w:rPr>
          <w:rFonts w:ascii="Arial" w:hAnsi="Arial" w:cs="Arial"/>
        </w:rPr>
        <w:t>One</w:t>
      </w:r>
      <w:r w:rsidR="001760F7">
        <w:rPr>
          <w:rFonts w:ascii="Arial" w:hAnsi="Arial" w:cs="Arial"/>
        </w:rPr>
        <w:t xml:space="preserve"> advantage of our multivariate global test - over analys</w:t>
      </w:r>
      <w:r w:rsidR="00D107F4">
        <w:rPr>
          <w:rFonts w:ascii="Arial" w:hAnsi="Arial" w:cs="Arial"/>
        </w:rPr>
        <w:t>e</w:t>
      </w:r>
      <w:r w:rsidR="001760F7">
        <w:rPr>
          <w:rFonts w:ascii="Arial" w:hAnsi="Arial" w:cs="Arial"/>
        </w:rPr>
        <w:t xml:space="preserve">s based on summary composite scores - is that it does not assume that all elements of a gene set </w:t>
      </w:r>
      <w:r w:rsidR="001621E2">
        <w:rPr>
          <w:rFonts w:ascii="Arial" w:hAnsi="Arial" w:cs="Arial"/>
        </w:rPr>
        <w:t xml:space="preserve">(e.g., the three genes in the antibody set) </w:t>
      </w:r>
      <w:r w:rsidR="001760F7">
        <w:rPr>
          <w:rFonts w:ascii="Arial" w:hAnsi="Arial" w:cs="Arial"/>
        </w:rPr>
        <w:t xml:space="preserve">have the same relation to </w:t>
      </w:r>
      <w:r w:rsidR="001621E2">
        <w:rPr>
          <w:rFonts w:ascii="Arial" w:hAnsi="Arial" w:cs="Arial"/>
        </w:rPr>
        <w:t xml:space="preserve">the </w:t>
      </w:r>
      <w:r w:rsidR="001760F7">
        <w:rPr>
          <w:rFonts w:ascii="Arial" w:hAnsi="Arial" w:cs="Arial"/>
        </w:rPr>
        <w:t>phenotype</w:t>
      </w:r>
      <w:r w:rsidR="001621E2">
        <w:rPr>
          <w:rFonts w:ascii="Arial" w:hAnsi="Arial" w:cs="Arial"/>
        </w:rPr>
        <w:t xml:space="preserve"> (e.g., vigilance)</w:t>
      </w:r>
      <w:r w:rsidR="001760F7">
        <w:rPr>
          <w:rFonts w:ascii="Arial" w:hAnsi="Arial" w:cs="Arial"/>
        </w:rPr>
        <w:t>. Indeed, u</w:t>
      </w:r>
      <w:r w:rsidR="00151F1F">
        <w:rPr>
          <w:rFonts w:ascii="Arial" w:hAnsi="Arial" w:cs="Arial"/>
        </w:rPr>
        <w:t>nderlying the significant omnibus</w:t>
      </w:r>
      <w:r w:rsidR="001760F7">
        <w:rPr>
          <w:rFonts w:ascii="Arial" w:hAnsi="Arial" w:cs="Arial"/>
        </w:rPr>
        <w:t xml:space="preserve"> global</w:t>
      </w:r>
      <w:r w:rsidR="00151F1F">
        <w:rPr>
          <w:rFonts w:ascii="Arial" w:hAnsi="Arial" w:cs="Arial"/>
        </w:rPr>
        <w:t xml:space="preserve"> tests </w:t>
      </w:r>
      <w:r w:rsidR="001760F7">
        <w:rPr>
          <w:rFonts w:ascii="Arial" w:hAnsi="Arial" w:cs="Arial"/>
        </w:rPr>
        <w:t>outlined</w:t>
      </w:r>
      <w:r w:rsidR="006A05DF">
        <w:rPr>
          <w:rFonts w:ascii="Arial" w:hAnsi="Arial" w:cs="Arial"/>
        </w:rPr>
        <w:t xml:space="preserve"> above</w:t>
      </w:r>
      <w:r w:rsidR="001760F7">
        <w:rPr>
          <w:rFonts w:ascii="Arial" w:hAnsi="Arial" w:cs="Arial"/>
        </w:rPr>
        <w:t xml:space="preserve"> we observed</w:t>
      </w:r>
      <w:r w:rsidR="005A66F5">
        <w:rPr>
          <w:rFonts w:ascii="Arial" w:hAnsi="Arial" w:cs="Arial"/>
        </w:rPr>
        <w:t xml:space="preserve"> </w:t>
      </w:r>
      <w:r w:rsidR="00A42654">
        <w:rPr>
          <w:rFonts w:ascii="Arial" w:hAnsi="Arial" w:cs="Arial"/>
        </w:rPr>
        <w:t xml:space="preserve">heterogeneity in the size and sign of </w:t>
      </w:r>
      <w:r w:rsidR="00921152">
        <w:rPr>
          <w:rFonts w:ascii="Arial" w:hAnsi="Arial" w:cs="Arial"/>
        </w:rPr>
        <w:t>these relationships</w:t>
      </w:r>
      <w:r w:rsidR="00A42654">
        <w:rPr>
          <w:rFonts w:ascii="Arial" w:hAnsi="Arial" w:cs="Arial"/>
        </w:rPr>
        <w:t>.</w:t>
      </w:r>
      <w:r w:rsidR="005A66F5">
        <w:rPr>
          <w:rFonts w:ascii="Arial" w:hAnsi="Arial" w:cs="Arial"/>
        </w:rPr>
        <w:t xml:space="preserve"> </w:t>
      </w:r>
      <w:r w:rsidR="00411814">
        <w:rPr>
          <w:rFonts w:ascii="Arial" w:hAnsi="Arial" w:cs="Arial"/>
        </w:rPr>
        <w:t>An inspection of the</w:t>
      </w:r>
      <w:r w:rsidR="004759C0">
        <w:rPr>
          <w:rFonts w:ascii="Arial" w:hAnsi="Arial" w:cs="Arial"/>
        </w:rPr>
        <w:t xml:space="preserve"> histogram of partial regression estimates indicates that </w:t>
      </w:r>
      <w:r w:rsidR="00E731FA">
        <w:rPr>
          <w:rFonts w:ascii="Arial" w:hAnsi="Arial" w:cs="Arial"/>
        </w:rPr>
        <w:t xml:space="preserve">antibody genes have a negative partial </w:t>
      </w:r>
      <w:r w:rsidR="005A66F5">
        <w:rPr>
          <w:rFonts w:ascii="Arial" w:hAnsi="Arial" w:cs="Arial"/>
        </w:rPr>
        <w:t xml:space="preserve">association </w:t>
      </w:r>
      <w:r w:rsidR="00E731FA">
        <w:rPr>
          <w:rFonts w:ascii="Arial" w:hAnsi="Arial" w:cs="Arial"/>
        </w:rPr>
        <w:t>with threat vigilance</w:t>
      </w:r>
      <w:r w:rsidR="00921152">
        <w:rPr>
          <w:rFonts w:ascii="Arial" w:hAnsi="Arial" w:cs="Arial"/>
        </w:rPr>
        <w:t>, as expected. O</w:t>
      </w:r>
      <w:r w:rsidR="00E731FA">
        <w:rPr>
          <w:rFonts w:ascii="Arial" w:hAnsi="Arial" w:cs="Arial"/>
        </w:rPr>
        <w:t xml:space="preserve">nly one antibody </w:t>
      </w:r>
      <w:r w:rsidR="004759C0">
        <w:rPr>
          <w:rFonts w:ascii="Arial" w:hAnsi="Arial" w:cs="Arial"/>
        </w:rPr>
        <w:t xml:space="preserve">gene </w:t>
      </w:r>
      <w:r w:rsidR="00921152">
        <w:rPr>
          <w:rFonts w:ascii="Arial" w:hAnsi="Arial" w:cs="Arial"/>
        </w:rPr>
        <w:t xml:space="preserve">(of three), however, </w:t>
      </w:r>
      <w:r w:rsidR="00DD286C">
        <w:rPr>
          <w:rFonts w:ascii="Arial" w:hAnsi="Arial" w:cs="Arial"/>
        </w:rPr>
        <w:t xml:space="preserve">was </w:t>
      </w:r>
      <w:r w:rsidR="00E731FA">
        <w:rPr>
          <w:rFonts w:ascii="Arial" w:hAnsi="Arial" w:cs="Arial"/>
        </w:rPr>
        <w:t xml:space="preserve">negatively </w:t>
      </w:r>
      <w:r w:rsidR="005A66F5">
        <w:rPr>
          <w:rFonts w:ascii="Arial" w:hAnsi="Arial" w:cs="Arial"/>
        </w:rPr>
        <w:t>associat</w:t>
      </w:r>
      <w:r>
        <w:rPr>
          <w:rFonts w:ascii="Arial" w:hAnsi="Arial" w:cs="Arial"/>
        </w:rPr>
        <w:t>ed</w:t>
      </w:r>
      <w:r w:rsidR="005A66F5">
        <w:rPr>
          <w:rFonts w:ascii="Arial" w:hAnsi="Arial" w:cs="Arial"/>
        </w:rPr>
        <w:t xml:space="preserve"> </w:t>
      </w:r>
      <w:r w:rsidR="00E731FA">
        <w:rPr>
          <w:rFonts w:ascii="Arial" w:hAnsi="Arial" w:cs="Arial"/>
        </w:rPr>
        <w:t>with threat ambiguity.</w:t>
      </w:r>
      <w:r w:rsidR="00AB5F0F">
        <w:rPr>
          <w:rFonts w:ascii="Arial" w:hAnsi="Arial" w:cs="Arial"/>
        </w:rPr>
        <w:t xml:space="preserve"> </w:t>
      </w:r>
      <w:r w:rsidR="00DD286C">
        <w:rPr>
          <w:rFonts w:ascii="Arial" w:hAnsi="Arial" w:cs="Arial"/>
        </w:rPr>
        <w:t>Overall our</w:t>
      </w:r>
      <w:r w:rsidR="00E731FA">
        <w:rPr>
          <w:rFonts w:ascii="Arial" w:hAnsi="Arial" w:cs="Arial"/>
        </w:rPr>
        <w:t xml:space="preserve"> results clarify that threat vigilance is negatively, significantly associated with genes associated with antibody production, although the pattern is mixed for threat ambiguity. </w:t>
      </w:r>
    </w:p>
    <w:p w:rsidR="00695B76" w:rsidRDefault="00695B76" w:rsidP="00F9388E">
      <w:pPr>
        <w:rPr>
          <w:rFonts w:ascii="Arial" w:hAnsi="Arial" w:cs="Arial"/>
        </w:rPr>
      </w:pPr>
      <w:r>
        <w:rPr>
          <w:rFonts w:ascii="Arial" w:hAnsi="Arial" w:cs="Arial"/>
        </w:rPr>
        <w:tab/>
        <w:t>We also examined whether threat perceptions were associated with compositions of leukocyte subpopulations. Neither threat vigilance nor threat ambiguity was associated with cell type composition at a significance</w:t>
      </w:r>
      <w:r w:rsidRPr="00147986">
        <w:rPr>
          <w:rFonts w:ascii="Arial" w:hAnsi="Arial" w:cs="Arial"/>
        </w:rPr>
        <w:t xml:space="preserve"> level of p = 0.05.</w:t>
      </w:r>
      <w:r>
        <w:rPr>
          <w:rFonts w:ascii="Arial" w:hAnsi="Arial" w:cs="Arial"/>
        </w:rPr>
        <w:t xml:space="preserve"> </w:t>
      </w:r>
      <w:r w:rsidR="00E731FA">
        <w:rPr>
          <w:rFonts w:ascii="Arial" w:hAnsi="Arial" w:cs="Arial"/>
        </w:rPr>
        <w:t>A</w:t>
      </w:r>
      <w:r>
        <w:rPr>
          <w:rFonts w:ascii="Arial" w:hAnsi="Arial" w:cs="Arial"/>
        </w:rPr>
        <w:t xml:space="preserve">mong genes that are differentially expressed as a function </w:t>
      </w:r>
      <w:r w:rsidR="00686966">
        <w:rPr>
          <w:rFonts w:ascii="Arial" w:hAnsi="Arial" w:cs="Arial"/>
        </w:rPr>
        <w:t xml:space="preserve">of </w:t>
      </w:r>
      <w:r>
        <w:rPr>
          <w:rFonts w:ascii="Arial" w:hAnsi="Arial" w:cs="Arial"/>
        </w:rPr>
        <w:t>threat perceptions, are TFBMs associated with stress response observed more often than expected by chance? The results show that TFBMs do not appear to vary by threat perceptions.</w:t>
      </w:r>
    </w:p>
    <w:p w:rsidR="00695B76" w:rsidRDefault="0043115C" w:rsidP="00F9388E">
      <w:pPr>
        <w:rPr>
          <w:rFonts w:ascii="Arial" w:hAnsi="Arial" w:cs="Arial"/>
        </w:rPr>
      </w:pPr>
      <w:r>
        <w:rPr>
          <w:rFonts w:ascii="Arial" w:hAnsi="Arial" w:cs="Arial"/>
        </w:rPr>
        <w:t>DISCUSSION</w:t>
      </w:r>
      <w:r w:rsidR="00E731FA">
        <w:rPr>
          <w:rFonts w:ascii="Arial" w:hAnsi="Arial" w:cs="Arial"/>
        </w:rPr>
        <w:tab/>
      </w:r>
    </w:p>
    <w:p w:rsidR="006B7712" w:rsidRDefault="00AC2E66" w:rsidP="004C37B1">
      <w:pPr>
        <w:rPr>
          <w:rFonts w:ascii="Arial" w:hAnsi="Arial" w:cs="Arial"/>
        </w:rPr>
      </w:pPr>
      <w:r>
        <w:rPr>
          <w:rFonts w:ascii="Arial" w:hAnsi="Arial" w:cs="Arial"/>
        </w:rPr>
        <w:t xml:space="preserve">The present study </w:t>
      </w:r>
      <w:r w:rsidR="006B7712">
        <w:rPr>
          <w:rFonts w:ascii="Arial" w:hAnsi="Arial" w:cs="Arial"/>
        </w:rPr>
        <w:t>observed associations between individual differences in</w:t>
      </w:r>
      <w:r>
        <w:rPr>
          <w:rFonts w:ascii="Arial" w:hAnsi="Arial" w:cs="Arial"/>
        </w:rPr>
        <w:t xml:space="preserve"> threat perception</w:t>
      </w:r>
      <w:r w:rsidR="006B7712">
        <w:rPr>
          <w:rFonts w:ascii="Arial" w:hAnsi="Arial" w:cs="Arial"/>
        </w:rPr>
        <w:t>s</w:t>
      </w:r>
      <w:r>
        <w:rPr>
          <w:rFonts w:ascii="Arial" w:hAnsi="Arial" w:cs="Arial"/>
        </w:rPr>
        <w:t xml:space="preserve"> and the CTRA</w:t>
      </w:r>
      <w:r w:rsidR="006B7712">
        <w:rPr>
          <w:rFonts w:ascii="Arial" w:hAnsi="Arial" w:cs="Arial"/>
        </w:rPr>
        <w:t xml:space="preserve"> in a non-clinical sample</w:t>
      </w:r>
      <w:r>
        <w:rPr>
          <w:rFonts w:ascii="Arial" w:hAnsi="Arial" w:cs="Arial"/>
        </w:rPr>
        <w:t xml:space="preserve">. </w:t>
      </w:r>
      <w:r w:rsidR="00877573">
        <w:rPr>
          <w:rFonts w:ascii="Arial" w:hAnsi="Arial" w:cs="Arial"/>
        </w:rPr>
        <w:t xml:space="preserve">Despite a restricted sample size, both threat vigilance and threat ambiguity had </w:t>
      </w:r>
      <w:r w:rsidR="00D107F4">
        <w:rPr>
          <w:rFonts w:ascii="Arial" w:hAnsi="Arial" w:cs="Arial"/>
        </w:rPr>
        <w:t>independent</w:t>
      </w:r>
      <w:r w:rsidR="00411814">
        <w:rPr>
          <w:rFonts w:ascii="Arial" w:hAnsi="Arial" w:cs="Arial"/>
        </w:rPr>
        <w:t xml:space="preserve"> </w:t>
      </w:r>
      <w:r w:rsidR="00877573">
        <w:rPr>
          <w:rFonts w:ascii="Arial" w:hAnsi="Arial" w:cs="Arial"/>
        </w:rPr>
        <w:t xml:space="preserve">effects on the expression </w:t>
      </w:r>
      <w:r w:rsidR="00877573">
        <w:rPr>
          <w:rFonts w:ascii="Arial" w:hAnsi="Arial" w:cs="Arial"/>
        </w:rPr>
        <w:lastRenderedPageBreak/>
        <w:t>levels of genes associated with antibody production and, in the case of the former, interferon response and the CTR</w:t>
      </w:r>
      <w:r w:rsidR="001B4954">
        <w:rPr>
          <w:rFonts w:ascii="Arial" w:hAnsi="Arial" w:cs="Arial"/>
        </w:rPr>
        <w:t xml:space="preserve">A composite. Interestingly, no association was observed between threat perceptions and inflammatory genes, although some evidence links threat with biomarkers of inflammation. </w:t>
      </w:r>
    </w:p>
    <w:p w:rsidR="0043115C" w:rsidRDefault="00D107F4" w:rsidP="006B7712">
      <w:pPr>
        <w:ind w:firstLine="720"/>
        <w:rPr>
          <w:rFonts w:ascii="Arial" w:hAnsi="Arial" w:cs="Arial"/>
        </w:rPr>
      </w:pPr>
      <w:r>
        <w:rPr>
          <w:rFonts w:ascii="Arial" w:hAnsi="Arial" w:cs="Arial"/>
        </w:rPr>
        <w:t>The results suggest caution in the study of the CTRA or any mRNA signature</w:t>
      </w:r>
      <w:r w:rsidR="006B7712">
        <w:rPr>
          <w:rFonts w:ascii="Arial" w:hAnsi="Arial" w:cs="Arial"/>
        </w:rPr>
        <w:t>: u</w:t>
      </w:r>
      <w:r>
        <w:rPr>
          <w:rFonts w:ascii="Arial" w:hAnsi="Arial" w:cs="Arial"/>
        </w:rPr>
        <w:t xml:space="preserve">nivariate composite scores (e.g., the CTRA or the antibody gene set) may indicate a significant positive or negative association, but such a conclusion may not be warranted in the presence of heterogeneity at the level of specific genes. That is, </w:t>
      </w:r>
      <w:r w:rsidR="004C37B1">
        <w:rPr>
          <w:rFonts w:ascii="Arial" w:hAnsi="Arial" w:cs="Arial"/>
        </w:rPr>
        <w:t>di</w:t>
      </w:r>
      <w:r>
        <w:rPr>
          <w:rFonts w:ascii="Arial" w:hAnsi="Arial" w:cs="Arial"/>
        </w:rPr>
        <w:t>scussing complex multivariate relations in terms of “the” up</w:t>
      </w:r>
      <w:r w:rsidR="006B7712">
        <w:rPr>
          <w:rFonts w:ascii="Arial" w:hAnsi="Arial" w:cs="Arial"/>
        </w:rPr>
        <w:t xml:space="preserve"> or </w:t>
      </w:r>
      <w:r>
        <w:rPr>
          <w:rFonts w:ascii="Arial" w:hAnsi="Arial" w:cs="Arial"/>
        </w:rPr>
        <w:t xml:space="preserve">down-regulation of a gene set risks overgeneralization, and may be an artifact of the univariate composite summary approach </w:t>
      </w:r>
      <w:r w:rsidR="004C37B1">
        <w:rPr>
          <w:rFonts w:ascii="Arial" w:hAnsi="Arial" w:cs="Arial"/>
        </w:rPr>
        <w:t xml:space="preserve">but </w:t>
      </w:r>
      <w:r>
        <w:rPr>
          <w:rFonts w:ascii="Arial" w:hAnsi="Arial" w:cs="Arial"/>
        </w:rPr>
        <w:t>not the underlying biology.</w:t>
      </w:r>
    </w:p>
    <w:p w:rsidR="00695B76" w:rsidRDefault="001B4954" w:rsidP="00F9388E">
      <w:pPr>
        <w:rPr>
          <w:rFonts w:ascii="Arial" w:hAnsi="Arial" w:cs="Arial"/>
        </w:rPr>
      </w:pPr>
      <w:r>
        <w:rPr>
          <w:rFonts w:ascii="Arial" w:hAnsi="Arial" w:cs="Arial"/>
        </w:rPr>
        <w:tab/>
        <w:t>Three</w:t>
      </w:r>
      <w:r w:rsidR="00E814D6">
        <w:rPr>
          <w:rFonts w:ascii="Arial" w:hAnsi="Arial" w:cs="Arial"/>
        </w:rPr>
        <w:t xml:space="preserve"> limitations should be noted. First, t</w:t>
      </w:r>
      <w:r w:rsidR="00885167" w:rsidRPr="00B950E5">
        <w:rPr>
          <w:rFonts w:ascii="Arial" w:hAnsi="Arial" w:cs="Arial"/>
        </w:rPr>
        <w:t xml:space="preserve">he data do not allow us to examine the role of anxiety in the associations between threat and interferon gene expression patterns. Anxiety is associated with tendency to detect threats and to regard ambiguous situations as threatening, </w:t>
      </w:r>
      <w:r w:rsidR="006B7712">
        <w:rPr>
          <w:rFonts w:ascii="Arial" w:hAnsi="Arial" w:cs="Arial"/>
        </w:rPr>
        <w:t>and these</w:t>
      </w:r>
      <w:r w:rsidR="00885167" w:rsidRPr="00B950E5">
        <w:rPr>
          <w:rFonts w:ascii="Arial" w:hAnsi="Arial" w:cs="Arial"/>
        </w:rPr>
        <w:t xml:space="preserve"> patterns support the hypothesis that anxiety causes these perceptual tendencies </w:t>
      </w:r>
      <w:r w:rsidR="004C37B1">
        <w:rPr>
          <w:rFonts w:ascii="Arial" w:hAnsi="Arial" w:cs="Arial"/>
        </w:rPr>
        <w:t xml:space="preserve">or that </w:t>
      </w:r>
      <w:r w:rsidR="006B7712">
        <w:rPr>
          <w:rFonts w:ascii="Arial" w:hAnsi="Arial" w:cs="Arial"/>
        </w:rPr>
        <w:t>anxiety and threat perceptions</w:t>
      </w:r>
      <w:r w:rsidR="004C37B1">
        <w:rPr>
          <w:rFonts w:ascii="Arial" w:hAnsi="Arial" w:cs="Arial"/>
        </w:rPr>
        <w:t xml:space="preserve"> are cyclically related </w:t>
      </w:r>
      <w:r w:rsidR="00885167" w:rsidRPr="00B950E5">
        <w:rPr>
          <w:rFonts w:ascii="Arial" w:hAnsi="Arial" w:cs="Arial"/>
        </w:rPr>
        <w:t>(O’Donovan et al., 2013)</w:t>
      </w:r>
      <w:r w:rsidR="00695B76">
        <w:rPr>
          <w:rFonts w:ascii="Arial" w:hAnsi="Arial" w:cs="Arial"/>
        </w:rPr>
        <w:t xml:space="preserve">. </w:t>
      </w:r>
      <w:r w:rsidR="00E814D6">
        <w:rPr>
          <w:rFonts w:ascii="Arial" w:hAnsi="Arial" w:cs="Arial"/>
        </w:rPr>
        <w:t>Second, t</w:t>
      </w:r>
      <w:r w:rsidR="00695B76">
        <w:rPr>
          <w:rFonts w:ascii="Arial" w:hAnsi="Arial" w:cs="Arial"/>
        </w:rPr>
        <w:t>he study is undoubtedly unpowered. In this context, the rejection</w:t>
      </w:r>
      <w:r w:rsidR="006B7712">
        <w:rPr>
          <w:rFonts w:ascii="Arial" w:hAnsi="Arial" w:cs="Arial"/>
        </w:rPr>
        <w:t>s</w:t>
      </w:r>
      <w:r w:rsidR="00695B76">
        <w:rPr>
          <w:rFonts w:ascii="Arial" w:hAnsi="Arial" w:cs="Arial"/>
        </w:rPr>
        <w:t xml:space="preserve"> of the null hypotheses in Model 3 are noteworthy, but failure to reject other hypotheses – a possible connection between threat perceptions and inflammation, and differences in cell type</w:t>
      </w:r>
      <w:r w:rsidR="006B7712">
        <w:rPr>
          <w:rFonts w:ascii="Arial" w:hAnsi="Arial" w:cs="Arial"/>
        </w:rPr>
        <w:t>s</w:t>
      </w:r>
      <w:r w:rsidR="00695B76">
        <w:rPr>
          <w:rFonts w:ascii="Arial" w:hAnsi="Arial" w:cs="Arial"/>
        </w:rPr>
        <w:t xml:space="preserve"> and TFBMs – </w:t>
      </w:r>
      <w:r>
        <w:rPr>
          <w:rFonts w:ascii="Arial" w:hAnsi="Arial" w:cs="Arial"/>
        </w:rPr>
        <w:t>could reflect false negatives and thus are highly provisional findings</w:t>
      </w:r>
      <w:r w:rsidR="00695B76">
        <w:rPr>
          <w:rFonts w:ascii="Arial" w:hAnsi="Arial" w:cs="Arial"/>
        </w:rPr>
        <w:t xml:space="preserve">. </w:t>
      </w:r>
      <w:r>
        <w:rPr>
          <w:rFonts w:ascii="Arial" w:hAnsi="Arial" w:cs="Arial"/>
        </w:rPr>
        <w:t xml:space="preserve">And third, we examine only two aspects of threat perception, although the social psychological mechanisms that could activate the CTRA are undoubtedly more extensive and complex. </w:t>
      </w:r>
    </w:p>
    <w:p w:rsidR="00E814D6" w:rsidRDefault="00E814D6" w:rsidP="00F9388E">
      <w:pPr>
        <w:rPr>
          <w:rFonts w:ascii="Arial" w:hAnsi="Arial" w:cs="Arial"/>
        </w:rPr>
      </w:pPr>
      <w:r>
        <w:rPr>
          <w:rFonts w:ascii="Arial" w:hAnsi="Arial" w:cs="Arial"/>
        </w:rPr>
        <w:lastRenderedPageBreak/>
        <w:tab/>
        <w:t>Future research could profitably collect longitudinal data from more people and including more dimensions and measures of threat (and anxiety). A larger sample would also allow for tests of hypotheses suggested by research on biomarkers of inflammation: that perceptions of threat themselves reflect circumstances in the household</w:t>
      </w:r>
      <w:r w:rsidR="001B4954">
        <w:rPr>
          <w:rFonts w:ascii="Arial" w:hAnsi="Arial" w:cs="Arial"/>
        </w:rPr>
        <w:t xml:space="preserve"> (especially </w:t>
      </w:r>
      <w:r w:rsidR="006B7712">
        <w:rPr>
          <w:rFonts w:ascii="Arial" w:hAnsi="Arial" w:cs="Arial"/>
        </w:rPr>
        <w:t xml:space="preserve">socioeconomic status and </w:t>
      </w:r>
      <w:r w:rsidR="001B4954">
        <w:rPr>
          <w:rFonts w:ascii="Arial" w:hAnsi="Arial" w:cs="Arial"/>
        </w:rPr>
        <w:t>parenting)</w:t>
      </w:r>
      <w:r>
        <w:rPr>
          <w:rFonts w:ascii="Arial" w:hAnsi="Arial" w:cs="Arial"/>
        </w:rPr>
        <w:t xml:space="preserve">, and indeed </w:t>
      </w:r>
      <w:r w:rsidR="001B4954">
        <w:rPr>
          <w:rFonts w:ascii="Arial" w:hAnsi="Arial" w:cs="Arial"/>
        </w:rPr>
        <w:t xml:space="preserve">such perceptions </w:t>
      </w:r>
      <w:r>
        <w:rPr>
          <w:rFonts w:ascii="Arial" w:hAnsi="Arial" w:cs="Arial"/>
        </w:rPr>
        <w:t>may trace back to pre- or perinatal experiences</w:t>
      </w:r>
      <w:r w:rsidR="001B4954">
        <w:rPr>
          <w:rFonts w:ascii="Arial" w:hAnsi="Arial" w:cs="Arial"/>
        </w:rPr>
        <w:t xml:space="preserve"> precipitated by maternal stress. In any event, coupled with the research of Chen and her colleagues, the present study supports the role of threat perceptions in the CTRA, although </w:t>
      </w:r>
      <w:r w:rsidR="00301196">
        <w:rPr>
          <w:rFonts w:ascii="Arial" w:hAnsi="Arial" w:cs="Arial"/>
        </w:rPr>
        <w:t xml:space="preserve">further research is clearly needed. As the social psychology of the CTRA is more fully understood, more precise interventions and treatments may be possible. </w:t>
      </w:r>
    </w:p>
    <w:p w:rsidR="00E814D6" w:rsidRDefault="00E814D6" w:rsidP="00F9388E">
      <w:pPr>
        <w:rPr>
          <w:rFonts w:ascii="Arial" w:hAnsi="Arial" w:cs="Arial"/>
        </w:rPr>
      </w:pPr>
    </w:p>
    <w:p w:rsidR="00885167" w:rsidRPr="00B950E5" w:rsidRDefault="00E731FA" w:rsidP="00F9388E">
      <w:pPr>
        <w:rPr>
          <w:rFonts w:ascii="Arial" w:hAnsi="Arial" w:cs="Arial"/>
        </w:rPr>
      </w:pPr>
      <w:r>
        <w:rPr>
          <w:rFonts w:ascii="Arial" w:hAnsi="Arial" w:cs="Arial"/>
        </w:rPr>
        <w:tab/>
      </w:r>
    </w:p>
    <w:p w:rsidR="006C30B3" w:rsidRDefault="006C30B3">
      <w:pPr>
        <w:spacing w:line="259" w:lineRule="auto"/>
        <w:rPr>
          <w:rStyle w:val="Heading1Char"/>
          <w:rFonts w:ascii="Arial" w:hAnsi="Arial" w:cs="Arial"/>
          <w:sz w:val="24"/>
          <w:szCs w:val="24"/>
        </w:rPr>
      </w:pPr>
      <w:r>
        <w:rPr>
          <w:rStyle w:val="Heading1Char"/>
          <w:rFonts w:ascii="Arial" w:hAnsi="Arial" w:cs="Arial"/>
          <w:sz w:val="24"/>
          <w:szCs w:val="24"/>
        </w:rPr>
        <w:br w:type="page"/>
      </w:r>
    </w:p>
    <w:p w:rsidR="00885167" w:rsidRPr="002858FC" w:rsidRDefault="00885167" w:rsidP="006B7712">
      <w:pPr>
        <w:jc w:val="center"/>
        <w:rPr>
          <w:rFonts w:ascii="Arial" w:hAnsi="Arial" w:cs="Arial"/>
          <w:color w:val="000000" w:themeColor="text1"/>
        </w:rPr>
      </w:pPr>
      <w:r w:rsidRPr="002858FC">
        <w:rPr>
          <w:rStyle w:val="Heading1Char"/>
          <w:rFonts w:ascii="Arial" w:hAnsi="Arial" w:cs="Arial"/>
          <w:color w:val="000000" w:themeColor="text1"/>
          <w:sz w:val="24"/>
          <w:szCs w:val="24"/>
        </w:rPr>
        <w:lastRenderedPageBreak/>
        <w:t>Supplementary</w:t>
      </w:r>
      <w:r w:rsidR="004C37B1" w:rsidRPr="002858FC">
        <w:rPr>
          <w:rStyle w:val="Heading1Char"/>
          <w:rFonts w:ascii="Arial" w:hAnsi="Arial" w:cs="Arial"/>
          <w:color w:val="000000" w:themeColor="text1"/>
          <w:sz w:val="24"/>
          <w:szCs w:val="24"/>
        </w:rPr>
        <w:t xml:space="preserve"> On-Line Material</w:t>
      </w:r>
    </w:p>
    <w:p w:rsidR="00B950E5" w:rsidRPr="00B950E5" w:rsidRDefault="00885167" w:rsidP="00B950E5">
      <w:pPr>
        <w:rPr>
          <w:rFonts w:ascii="Arial" w:hAnsi="Arial" w:cs="Arial"/>
        </w:rPr>
      </w:pPr>
      <w:r w:rsidRPr="00B950E5">
        <w:rPr>
          <w:rFonts w:ascii="Arial" w:hAnsi="Arial" w:cs="Arial"/>
          <w:u w:val="single"/>
        </w:rPr>
        <w:t>CAUSE Videos</w:t>
      </w:r>
      <w:r w:rsidRPr="00B950E5">
        <w:rPr>
          <w:rFonts w:ascii="Arial" w:hAnsi="Arial" w:cs="Arial"/>
        </w:rPr>
        <w:t xml:space="preserve">. </w:t>
      </w:r>
      <w:r w:rsidR="00B950E5" w:rsidRPr="00B950E5">
        <w:rPr>
          <w:rFonts w:ascii="Arial" w:hAnsi="Arial" w:cs="Arial"/>
        </w:rPr>
        <w:t xml:space="preserve">For example, “Billy” shows a high school student who did well on a math test, although the teacher informs the class that many students cheated on the test, and that such students will be punished. As the class ends, the teacher asks Billy to talk to him in private. </w:t>
      </w:r>
      <w:r w:rsidR="00B950E5" w:rsidRPr="00B950E5">
        <w:rPr>
          <w:rFonts w:ascii="Arial" w:hAnsi="Arial" w:cs="Arial"/>
          <w:color w:val="333333"/>
        </w:rPr>
        <w:t xml:space="preserve">Children were shown these videos depicting potentially threatening social situations. Next, they were asked open-ended questions about their interpretation. Their answers were taped and later rated by judges on a scale of –2 (very benign interpretation) to +2 (very threatening interpretation). </w:t>
      </w:r>
      <w:r w:rsidR="00B950E5" w:rsidRPr="00B950E5">
        <w:rPr>
          <w:rFonts w:ascii="Arial" w:hAnsi="Arial" w:cs="Arial"/>
        </w:rPr>
        <w:t xml:space="preserve">Subjects might predict, for example, that the teacher is adamant that Billy himself has cheated (=2, most threatened) or that the teacher will compliment Billy for his examination result (=-2, least threatened), with many shades of meaning between these extremes.  </w:t>
      </w:r>
      <w:r w:rsidR="00B950E5" w:rsidRPr="00B950E5">
        <w:rPr>
          <w:rFonts w:ascii="Arial" w:hAnsi="Arial" w:cs="Arial"/>
          <w:color w:val="333333"/>
        </w:rPr>
        <w:t>In order to facilitate accurate data collection, these open-ended question and answer sessions were audiotaped and later transcribed and coded by two research graduate assistants.</w:t>
      </w:r>
    </w:p>
    <w:p w:rsidR="00F16E53" w:rsidRPr="00203106" w:rsidRDefault="00B950E5" w:rsidP="00B950E5">
      <w:pPr>
        <w:rPr>
          <w:rFonts w:ascii="Arial" w:hAnsi="Arial" w:cs="Arial"/>
        </w:rPr>
      </w:pPr>
      <w:r w:rsidRPr="00B950E5">
        <w:rPr>
          <w:rFonts w:ascii="Arial" w:hAnsi="Arial" w:cs="Arial"/>
        </w:rPr>
        <w:t>Films included “</w:t>
      </w:r>
      <w:r w:rsidR="00885167" w:rsidRPr="00B950E5">
        <w:rPr>
          <w:rFonts w:ascii="Arial" w:hAnsi="Arial" w:cs="Arial"/>
        </w:rPr>
        <w:t>Billy,” “Caught in the Act,” and “Shopping;” a fourth film, “Going Hungry,” lacked coding guideline</w:t>
      </w:r>
      <w:r w:rsidRPr="00B950E5">
        <w:rPr>
          <w:rFonts w:ascii="Arial" w:hAnsi="Arial" w:cs="Arial"/>
        </w:rPr>
        <w:t>s</w:t>
      </w:r>
      <w:r w:rsidR="00885167" w:rsidRPr="00B950E5">
        <w:rPr>
          <w:rFonts w:ascii="Arial" w:hAnsi="Arial" w:cs="Arial"/>
        </w:rPr>
        <w:t xml:space="preserve">). Two raters, graduate students in sociology, scored the responses and discussed several cases of discrepancy to clarify coding rules. </w:t>
      </w:r>
      <w:r w:rsidR="00885167" w:rsidRPr="00203106">
        <w:rPr>
          <w:rFonts w:ascii="Arial" w:hAnsi="Arial" w:cs="Arial"/>
        </w:rPr>
        <w:t xml:space="preserve">The scorers then revised their </w:t>
      </w:r>
      <w:proofErr w:type="spellStart"/>
      <w:r w:rsidR="00885167" w:rsidRPr="00203106">
        <w:rPr>
          <w:rFonts w:ascii="Arial" w:hAnsi="Arial" w:cs="Arial"/>
        </w:rPr>
        <w:t>codings</w:t>
      </w:r>
      <w:proofErr w:type="spellEnd"/>
      <w:r w:rsidR="00885167" w:rsidRPr="00203106">
        <w:rPr>
          <w:rFonts w:ascii="Arial" w:hAnsi="Arial" w:cs="Arial"/>
        </w:rPr>
        <w:t xml:space="preserve"> without discussion or compromise. </w:t>
      </w:r>
      <w:r w:rsidR="00F16E53" w:rsidRPr="00203106">
        <w:rPr>
          <w:rFonts w:ascii="Arial" w:hAnsi="Arial" w:cs="Arial"/>
        </w:rPr>
        <w:t xml:space="preserve">The results led to decreased reliability in the Billy </w:t>
      </w:r>
      <w:proofErr w:type="spellStart"/>
      <w:r w:rsidR="00F16E53" w:rsidRPr="00203106">
        <w:rPr>
          <w:rFonts w:ascii="Arial" w:hAnsi="Arial" w:cs="Arial"/>
        </w:rPr>
        <w:t>codings</w:t>
      </w:r>
      <w:proofErr w:type="spellEnd"/>
      <w:r w:rsidR="00F16E53" w:rsidRPr="00203106">
        <w:rPr>
          <w:rFonts w:ascii="Arial" w:hAnsi="Arial" w:cs="Arial"/>
        </w:rPr>
        <w:t xml:space="preserve"> and it was agreed that reliable </w:t>
      </w:r>
      <w:proofErr w:type="spellStart"/>
      <w:r w:rsidR="00F16E53" w:rsidRPr="00203106">
        <w:rPr>
          <w:rFonts w:ascii="Arial" w:hAnsi="Arial" w:cs="Arial"/>
        </w:rPr>
        <w:t>codings</w:t>
      </w:r>
      <w:proofErr w:type="spellEnd"/>
      <w:r w:rsidR="00F16E53" w:rsidRPr="00203106">
        <w:rPr>
          <w:rFonts w:ascii="Arial" w:hAnsi="Arial" w:cs="Arial"/>
        </w:rPr>
        <w:t xml:space="preserve"> of Billy would not attained. The resulting score thus reflects “Caught in the Act” and “Shopping.”</w:t>
      </w:r>
    </w:p>
    <w:p w:rsidR="00885167" w:rsidRPr="00B950E5" w:rsidRDefault="00885167" w:rsidP="00B950E5">
      <w:pPr>
        <w:rPr>
          <w:rFonts w:ascii="Arial" w:hAnsi="Arial" w:cs="Arial"/>
        </w:rPr>
      </w:pPr>
      <w:r w:rsidRPr="00203106">
        <w:rPr>
          <w:rFonts w:ascii="Arial" w:hAnsi="Arial" w:cs="Arial"/>
        </w:rPr>
        <w:t xml:space="preserve">Past research reports reliability as the percent of ratings within 1 point of each other, with prior research reporting 89-94% such agreement; the present study had 97.7% agreement across the three videos. However, other measures of reliability—kappa (.17) </w:t>
      </w:r>
      <w:r w:rsidRPr="00203106">
        <w:rPr>
          <w:rFonts w:ascii="Arial" w:hAnsi="Arial" w:cs="Arial"/>
        </w:rPr>
        <w:lastRenderedPageBreak/>
        <w:t xml:space="preserve">and </w:t>
      </w:r>
      <w:proofErr w:type="spellStart"/>
      <w:r w:rsidRPr="00203106">
        <w:rPr>
          <w:rFonts w:ascii="Arial" w:hAnsi="Arial" w:cs="Arial"/>
        </w:rPr>
        <w:t>Krippendorf</w:t>
      </w:r>
      <w:proofErr w:type="spellEnd"/>
      <w:r w:rsidRPr="00203106">
        <w:rPr>
          <w:rFonts w:ascii="Arial" w:hAnsi="Arial" w:cs="Arial"/>
        </w:rPr>
        <w:t xml:space="preserve"> (.60)—suggest that this instrument may have considerable measurement error in this set of observations.</w:t>
      </w:r>
      <w:r w:rsidRPr="00B950E5">
        <w:rPr>
          <w:rFonts w:ascii="Arial" w:hAnsi="Arial" w:cs="Arial"/>
        </w:rPr>
        <w:t xml:space="preserve"> </w:t>
      </w:r>
    </w:p>
    <w:p w:rsidR="006C30B3" w:rsidRDefault="006C30B3" w:rsidP="00B950E5">
      <w:pPr>
        <w:rPr>
          <w:rFonts w:ascii="Arial" w:hAnsi="Arial" w:cs="Arial"/>
          <w:u w:val="single"/>
        </w:rPr>
      </w:pPr>
    </w:p>
    <w:p w:rsidR="00B950E5" w:rsidRPr="00B950E5" w:rsidRDefault="00B950E5" w:rsidP="00B950E5">
      <w:pPr>
        <w:rPr>
          <w:rFonts w:ascii="Arial" w:hAnsi="Arial" w:cs="Arial"/>
          <w:color w:val="333333"/>
        </w:rPr>
      </w:pPr>
      <w:r w:rsidRPr="00B950E5">
        <w:rPr>
          <w:rFonts w:ascii="Arial" w:hAnsi="Arial" w:cs="Arial"/>
          <w:u w:val="single"/>
        </w:rPr>
        <w:t>Affect Misattribution Procedure</w:t>
      </w:r>
      <w:r w:rsidRPr="00B950E5">
        <w:rPr>
          <w:rFonts w:ascii="Arial" w:hAnsi="Arial" w:cs="Arial"/>
        </w:rPr>
        <w:t xml:space="preserve">.  </w:t>
      </w:r>
      <w:r w:rsidRPr="00B950E5">
        <w:rPr>
          <w:rFonts w:ascii="Arial" w:hAnsi="Arial" w:cs="Arial"/>
          <w:color w:val="333333"/>
        </w:rPr>
        <w:t xml:space="preserve">For each trial, children saw a sequence of two photographs on a computer screen. They were instructed to do nothing with the first photo (the prime), but to categorize the second photo (the target) as depicting something “dangerous” or “not dangerous” by pressing one of two keys. Half of the pictures (for both the first and second photo) depict objects or situations that could be physically threatening, whereas the other half depict non-threatening objects or </w:t>
      </w:r>
      <w:r w:rsidRPr="00F30A05">
        <w:rPr>
          <w:rFonts w:ascii="Arial" w:hAnsi="Arial" w:cs="Arial"/>
          <w:color w:val="333333"/>
        </w:rPr>
        <w:t xml:space="preserve">situations. </w:t>
      </w:r>
      <w:r w:rsidR="0043115C">
        <w:rPr>
          <w:rFonts w:ascii="Arial" w:hAnsi="Arial" w:cs="Arial"/>
          <w:color w:val="333333"/>
        </w:rPr>
        <w:t>Seventeen</w:t>
      </w:r>
      <w:r w:rsidR="00E47219">
        <w:rPr>
          <w:rFonts w:ascii="Arial" w:hAnsi="Arial" w:cs="Arial"/>
          <w:color w:val="333333"/>
        </w:rPr>
        <w:t xml:space="preserve"> images depicting physical threat were </w:t>
      </w:r>
      <w:r w:rsidR="0043115C">
        <w:rPr>
          <w:rFonts w:ascii="Arial" w:hAnsi="Arial" w:cs="Arial"/>
          <w:color w:val="333333"/>
        </w:rPr>
        <w:t xml:space="preserve">identified from the IAPS bank, along with three images deemed appropriate from other sources and </w:t>
      </w:r>
      <w:proofErr w:type="spellStart"/>
      <w:r w:rsidR="0043115C">
        <w:rPr>
          <w:rFonts w:ascii="Arial" w:hAnsi="Arial" w:cs="Arial"/>
          <w:color w:val="333333"/>
        </w:rPr>
        <w:t>nutral</w:t>
      </w:r>
      <w:proofErr w:type="spellEnd"/>
      <w:r w:rsidR="0043115C">
        <w:rPr>
          <w:rFonts w:ascii="Arial" w:hAnsi="Arial" w:cs="Arial"/>
          <w:color w:val="333333"/>
        </w:rPr>
        <w:t xml:space="preserve"> images. All items were validated in a pretest by ratings of pleasantness and arousal (Data available on request). In the final implementation, four threat items were replaced as they were deemed potentially alarming to participants. </w:t>
      </w:r>
      <w:r w:rsidRPr="00F30A05">
        <w:rPr>
          <w:rFonts w:ascii="Arial" w:hAnsi="Arial" w:cs="Arial"/>
          <w:color w:val="333333"/>
        </w:rPr>
        <w:t>Children</w:t>
      </w:r>
      <w:r w:rsidRPr="00B950E5">
        <w:rPr>
          <w:rFonts w:ascii="Arial" w:hAnsi="Arial" w:cs="Arial"/>
          <w:color w:val="333333"/>
        </w:rPr>
        <w:t xml:space="preserve"> were instructed to respond quickly (in under one second) for each response. If they responded too slowly they were given feedback asking them to respond faster. Responses were scored for (1) how accurately children classify the second images and (2) the extent to which the first (to-be-ignored) image biased responses. </w:t>
      </w:r>
    </w:p>
    <w:p w:rsidR="006C30B3" w:rsidRDefault="006C30B3" w:rsidP="008223AF">
      <w:pPr>
        <w:rPr>
          <w:rFonts w:ascii="Arial" w:hAnsi="Arial" w:cs="Arial"/>
          <w:u w:val="single"/>
        </w:rPr>
      </w:pPr>
    </w:p>
    <w:p w:rsidR="0043115C" w:rsidRDefault="0043115C" w:rsidP="0043115C">
      <w:pPr>
        <w:rPr>
          <w:rFonts w:ascii="Arial" w:hAnsi="Arial" w:cs="Arial"/>
          <w:color w:val="333333"/>
        </w:rPr>
      </w:pPr>
      <w:r>
        <w:rPr>
          <w:rFonts w:ascii="Arial" w:hAnsi="Arial" w:cs="Arial"/>
          <w:u w:val="single"/>
        </w:rPr>
        <w:t xml:space="preserve">Blood draw. </w:t>
      </w:r>
      <w:r w:rsidRPr="00B950E5">
        <w:rPr>
          <w:rFonts w:ascii="Arial" w:hAnsi="Arial" w:cs="Arial"/>
          <w:color w:val="333333"/>
        </w:rPr>
        <w:t xml:space="preserve">We used a globin reduction protocol prior to expression analysis </w:t>
      </w:r>
      <w:r w:rsidR="00F33FBA">
        <w:rPr>
          <w:rFonts w:ascii="Arial" w:hAnsi="Arial" w:cs="Arial"/>
          <w:color w:val="333333"/>
        </w:rPr>
        <w:fldChar w:fldCharType="begin">
          <w:fldData xml:space="preserve">PEVuZE5vdGU+PENpdGU+PEF1dGhvcj5Gcnk8L0F1dGhvcj48WWVhcj4yMDA3PC9ZZWFyPjxSZWNO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=
</w:fldData>
        </w:fldChar>
      </w:r>
      <w:r w:rsidR="00F33FBA">
        <w:rPr>
          <w:rFonts w:ascii="Arial" w:hAnsi="Arial" w:cs="Arial"/>
          <w:color w:val="333333"/>
        </w:rPr>
        <w:instrText xml:space="preserve"> ADDIN EN.CITE </w:instrText>
      </w:r>
      <w:r w:rsidR="00F33FBA">
        <w:rPr>
          <w:rFonts w:ascii="Arial" w:hAnsi="Arial" w:cs="Arial"/>
          <w:color w:val="333333"/>
        </w:rPr>
        <w:fldChar w:fldCharType="begin">
          <w:fldData xml:space="preserve">PEVuZE5vdGU+PENpdGU+PEF1dGhvcj5Gcnk8L0F1dGhvcj48WWVhcj4yMDA3PC9ZZWFyPjxSZWNO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=
</w:fldData>
        </w:fldChar>
      </w:r>
      <w:r w:rsidR="00F33FBA">
        <w:rPr>
          <w:rFonts w:ascii="Arial" w:hAnsi="Arial" w:cs="Arial"/>
          <w:color w:val="333333"/>
        </w:rPr>
        <w:instrText xml:space="preserve"> ADDIN EN.CITE.DATA </w:instrText>
      </w:r>
      <w:r w:rsidR="00F33FBA">
        <w:rPr>
          <w:rFonts w:ascii="Arial" w:hAnsi="Arial" w:cs="Arial"/>
          <w:color w:val="333333"/>
        </w:rPr>
      </w:r>
      <w:r w:rsidR="00F33FBA">
        <w:rPr>
          <w:rFonts w:ascii="Arial" w:hAnsi="Arial" w:cs="Arial"/>
          <w:color w:val="333333"/>
        </w:rPr>
        <w:fldChar w:fldCharType="end"/>
      </w:r>
      <w:r w:rsidR="00F33FBA">
        <w:rPr>
          <w:rFonts w:ascii="Arial" w:hAnsi="Arial" w:cs="Arial"/>
          <w:color w:val="333333"/>
        </w:rPr>
      </w:r>
      <w:r w:rsidR="00F33FBA">
        <w:rPr>
          <w:rFonts w:ascii="Arial" w:hAnsi="Arial" w:cs="Arial"/>
          <w:color w:val="333333"/>
        </w:rPr>
        <w:fldChar w:fldCharType="separate"/>
      </w:r>
      <w:r w:rsidR="00F33FBA">
        <w:rPr>
          <w:rFonts w:ascii="Arial" w:hAnsi="Arial" w:cs="Arial"/>
          <w:noProof/>
          <w:color w:val="333333"/>
        </w:rPr>
        <w:t>(Fry et al., 2007)</w:t>
      </w:r>
      <w:r w:rsidR="00F33FBA">
        <w:rPr>
          <w:rFonts w:ascii="Arial" w:hAnsi="Arial" w:cs="Arial"/>
          <w:color w:val="333333"/>
        </w:rPr>
        <w:fldChar w:fldCharType="end"/>
      </w:r>
      <w:r w:rsidRPr="00B950E5">
        <w:rPr>
          <w:rFonts w:ascii="Arial" w:hAnsi="Arial" w:cs="Arial"/>
          <w:color w:val="333333"/>
        </w:rPr>
        <w:t xml:space="preserve">(Fry et al 2007). 10 μg of total RNA was then extracted from 107 PBMC’s (Qiagen </w:t>
      </w:r>
      <w:proofErr w:type="spellStart"/>
      <w:r w:rsidRPr="00B950E5">
        <w:rPr>
          <w:rFonts w:ascii="Arial" w:hAnsi="Arial" w:cs="Arial"/>
          <w:color w:val="333333"/>
        </w:rPr>
        <w:t>RNEasy</w:t>
      </w:r>
      <w:proofErr w:type="spellEnd"/>
      <w:r w:rsidRPr="00B950E5">
        <w:rPr>
          <w:rFonts w:ascii="Arial" w:hAnsi="Arial" w:cs="Arial"/>
          <w:color w:val="333333"/>
        </w:rPr>
        <w:t xml:space="preserve">) using PCR-clean and </w:t>
      </w:r>
      <w:proofErr w:type="spellStart"/>
      <w:r w:rsidRPr="00B950E5">
        <w:rPr>
          <w:rFonts w:ascii="Arial" w:hAnsi="Arial" w:cs="Arial"/>
          <w:color w:val="333333"/>
        </w:rPr>
        <w:t>RNAse</w:t>
      </w:r>
      <w:proofErr w:type="spellEnd"/>
      <w:r w:rsidRPr="00B950E5">
        <w:rPr>
          <w:rFonts w:ascii="Arial" w:hAnsi="Arial" w:cs="Arial"/>
          <w:color w:val="333333"/>
        </w:rPr>
        <w:t xml:space="preserve">-free techniques, and frozen at -80 C until the </w:t>
      </w:r>
      <w:r w:rsidRPr="00B950E5">
        <w:rPr>
          <w:rFonts w:ascii="Arial" w:hAnsi="Arial" w:cs="Arial"/>
          <w:color w:val="333333"/>
        </w:rPr>
        <w:lastRenderedPageBreak/>
        <w:t xml:space="preserve">end of the project. The assays began with RNA quality/quantity checks using an Agilent </w:t>
      </w:r>
      <w:proofErr w:type="spellStart"/>
      <w:r w:rsidRPr="00B950E5">
        <w:rPr>
          <w:rFonts w:ascii="Arial" w:hAnsi="Arial" w:cs="Arial"/>
          <w:color w:val="333333"/>
        </w:rPr>
        <w:t>NanoDrop</w:t>
      </w:r>
      <w:proofErr w:type="spellEnd"/>
      <w:r w:rsidRPr="00B950E5">
        <w:rPr>
          <w:rFonts w:ascii="Arial" w:hAnsi="Arial" w:cs="Arial"/>
          <w:color w:val="333333"/>
        </w:rPr>
        <w:t xml:space="preserve"> </w:t>
      </w:r>
      <w:proofErr w:type="spellStart"/>
      <w:r w:rsidRPr="00B950E5">
        <w:rPr>
          <w:rFonts w:ascii="Arial" w:hAnsi="Arial" w:cs="Arial"/>
          <w:color w:val="333333"/>
        </w:rPr>
        <w:t>BioAnalyzer</w:t>
      </w:r>
      <w:proofErr w:type="spellEnd"/>
      <w:r w:rsidRPr="00B950E5">
        <w:rPr>
          <w:rFonts w:ascii="Arial" w:hAnsi="Arial" w:cs="Arial"/>
          <w:color w:val="333333"/>
        </w:rPr>
        <w:t xml:space="preserve"> (Wilmington, DE), followed by the synthesis of fluorescently-labeled </w:t>
      </w:r>
      <w:proofErr w:type="spellStart"/>
      <w:r w:rsidRPr="00B950E5">
        <w:rPr>
          <w:rFonts w:ascii="Arial" w:hAnsi="Arial" w:cs="Arial"/>
          <w:color w:val="333333"/>
        </w:rPr>
        <w:t>cRNA</w:t>
      </w:r>
      <w:proofErr w:type="spellEnd"/>
      <w:r w:rsidRPr="00B950E5">
        <w:rPr>
          <w:rFonts w:ascii="Arial" w:hAnsi="Arial" w:cs="Arial"/>
          <w:color w:val="333333"/>
        </w:rPr>
        <w:t xml:space="preserve">, which was then hybridized to an Affymetrix Human Gene Focus Microarray (Affymetrix; Santa Clara, CA). The microarray used </w:t>
      </w:r>
      <w:proofErr w:type="gramStart"/>
      <w:r w:rsidRPr="00B950E5">
        <w:rPr>
          <w:rFonts w:ascii="Arial" w:hAnsi="Arial" w:cs="Arial"/>
          <w:color w:val="333333"/>
        </w:rPr>
        <w:t>a</w:t>
      </w:r>
      <w:proofErr w:type="gramEnd"/>
      <w:r w:rsidRPr="00B950E5">
        <w:rPr>
          <w:rFonts w:ascii="Arial" w:hAnsi="Arial" w:cs="Arial"/>
          <w:color w:val="333333"/>
        </w:rPr>
        <w:t xml:space="preserve"> Affymetrix® HT WT Terminal Labeling and Controls Kit, and the </w:t>
      </w:r>
      <w:proofErr w:type="spellStart"/>
      <w:r w:rsidRPr="00B950E5">
        <w:rPr>
          <w:rFonts w:ascii="Arial" w:hAnsi="Arial" w:cs="Arial"/>
          <w:color w:val="333333"/>
        </w:rPr>
        <w:t>GeneChip</w:t>
      </w:r>
      <w:proofErr w:type="spellEnd"/>
      <w:r w:rsidRPr="00B950E5">
        <w:rPr>
          <w:rFonts w:ascii="Arial" w:hAnsi="Arial" w:cs="Arial"/>
          <w:color w:val="333333"/>
        </w:rPr>
        <w:t xml:space="preserve">® Human Gene 1.1 ST Array Plate and </w:t>
      </w:r>
      <w:proofErr w:type="spellStart"/>
      <w:r w:rsidRPr="00B950E5">
        <w:rPr>
          <w:rFonts w:ascii="Arial" w:hAnsi="Arial" w:cs="Arial"/>
          <w:color w:val="333333"/>
        </w:rPr>
        <w:t>Ambion</w:t>
      </w:r>
      <w:proofErr w:type="spellEnd"/>
      <w:r w:rsidRPr="00B950E5">
        <w:rPr>
          <w:rFonts w:ascii="Arial" w:hAnsi="Arial" w:cs="Arial"/>
          <w:color w:val="333333"/>
        </w:rPr>
        <w:t xml:space="preserve"> WT Expression Kit. Low-level measures of differential gene expression were calculated using Robust Multiarray Averaging, followed by independent sample t-test (with control of False Discovery Rate at 10%). To confirm gene expression changes Real Time polymerase chain reaction </w:t>
      </w:r>
      <w:r>
        <w:rPr>
          <w:rFonts w:ascii="Arial" w:hAnsi="Arial" w:cs="Arial"/>
          <w:color w:val="333333"/>
        </w:rPr>
        <w:t>was</w:t>
      </w:r>
      <w:r w:rsidRPr="00B950E5">
        <w:rPr>
          <w:rFonts w:ascii="Arial" w:hAnsi="Arial" w:cs="Arial"/>
          <w:color w:val="333333"/>
        </w:rPr>
        <w:t xml:space="preserve"> performed using the RT2 Real-Time SYBR Green PCR Master Mix (both from SA Biosciences) on a Roche </w:t>
      </w:r>
      <w:proofErr w:type="spellStart"/>
      <w:r w:rsidRPr="00B950E5">
        <w:rPr>
          <w:rFonts w:ascii="Arial" w:hAnsi="Arial" w:cs="Arial"/>
          <w:color w:val="333333"/>
        </w:rPr>
        <w:t>LightCycler</w:t>
      </w:r>
      <w:proofErr w:type="spellEnd"/>
      <w:r w:rsidRPr="00B950E5">
        <w:rPr>
          <w:rFonts w:ascii="Arial" w:hAnsi="Arial" w:cs="Arial"/>
          <w:color w:val="333333"/>
        </w:rPr>
        <w:t xml:space="preserve"> 480 (the array includes house-keeping genes for data normalization, RT and PCR controls). </w:t>
      </w:r>
      <w:r>
        <w:rPr>
          <w:rFonts w:ascii="Arial" w:hAnsi="Arial" w:cs="Arial"/>
          <w:color w:val="333333"/>
        </w:rPr>
        <w:t>Signal intensities of the .</w:t>
      </w:r>
      <w:proofErr w:type="spellStart"/>
      <w:r>
        <w:rPr>
          <w:rFonts w:ascii="Arial" w:hAnsi="Arial" w:cs="Arial"/>
          <w:color w:val="333333"/>
        </w:rPr>
        <w:t>cel</w:t>
      </w:r>
      <w:proofErr w:type="spellEnd"/>
      <w:r>
        <w:rPr>
          <w:rFonts w:ascii="Arial" w:hAnsi="Arial" w:cs="Arial"/>
          <w:color w:val="333333"/>
        </w:rPr>
        <w:t xml:space="preserve"> files were then normalized using RMA processing (</w:t>
      </w:r>
      <w:proofErr w:type="spellStart"/>
      <w:r>
        <w:rPr>
          <w:rFonts w:ascii="Arial" w:hAnsi="Arial" w:cs="Arial"/>
          <w:color w:val="333333"/>
        </w:rPr>
        <w:t>Bolstad</w:t>
      </w:r>
      <w:proofErr w:type="spellEnd"/>
      <w:r>
        <w:rPr>
          <w:rFonts w:ascii="Arial" w:hAnsi="Arial" w:cs="Arial"/>
          <w:color w:val="333333"/>
        </w:rPr>
        <w:t xml:space="preserve"> et al., 2003; Irizarry et al., 2003). </w:t>
      </w:r>
    </w:p>
    <w:p w:rsidR="0043115C" w:rsidRDefault="0043115C" w:rsidP="008223AF">
      <w:pPr>
        <w:rPr>
          <w:rFonts w:ascii="Arial" w:hAnsi="Arial" w:cs="Arial"/>
          <w:u w:val="single"/>
        </w:rPr>
      </w:pPr>
    </w:p>
    <w:p w:rsidR="008223AF" w:rsidRPr="008223AF" w:rsidRDefault="008223AF" w:rsidP="008223AF">
      <w:pPr>
        <w:rPr>
          <w:rFonts w:ascii="Arial" w:hAnsi="Arial" w:cs="Arial"/>
        </w:rPr>
      </w:pPr>
      <w:r w:rsidRPr="008223AF">
        <w:rPr>
          <w:rFonts w:ascii="Arial" w:hAnsi="Arial" w:cs="Arial"/>
          <w:u w:val="single"/>
        </w:rPr>
        <w:t>CTRA genes</w:t>
      </w:r>
      <w:r>
        <w:rPr>
          <w:rFonts w:ascii="Arial" w:hAnsi="Arial" w:cs="Arial"/>
        </w:rPr>
        <w:t xml:space="preserve">. </w:t>
      </w:r>
      <w:r w:rsidRPr="008223AF">
        <w:rPr>
          <w:rFonts w:ascii="Helvetica" w:hAnsi="Helvetica"/>
          <w:color w:val="000000"/>
          <w:sz w:val="18"/>
          <w:szCs w:val="18"/>
        </w:rPr>
        <w:t> </w:t>
      </w:r>
      <w:r w:rsidRPr="008223AF">
        <w:rPr>
          <w:rFonts w:ascii="Arial" w:hAnsi="Arial" w:cs="Arial"/>
          <w:color w:val="000000"/>
        </w:rPr>
        <w:t xml:space="preserve">19 proinflammatory genes which are upregulated in CTRA on average; (b) 31 genes involved in type I IFN responses down-regulated in the CTRA (c) 3 genes involved in antibody synthesis down-regulated in the CTRA. These molecules have been historically designated by their HGNC names (HUGO gene nomenclature committee). IL1A, IL1B, IL6, IL8, TNF, PTGS1, PTGS2, FOS, FOSB, FOSL1, FOSL2, JUN, JUNB, JUND, NFKB1, NFKB2, REL, RELA, RELB, GBP1, IFI16, IFI27, IFI27L1, IFI27L2, IFI30, IFI35, IFI44, IFI44L, IFI6, IFIH1, IFIT1, IFIT2, IFIT3, IFIT5, IFIT1L, IFITM1, IFITM2, IFITM3, IFITM4P, IFITM5, IFNB1, IRF2, IRF7, IRF8, MX1, MX2, OAS1, OAS2, OAS3, OASL, IGJ, IGLL1, IGLL3. In the present case, 50 of the 53 CTRA </w:t>
      </w:r>
      <w:r w:rsidRPr="008223AF">
        <w:rPr>
          <w:rFonts w:ascii="Arial" w:hAnsi="Arial" w:cs="Arial"/>
          <w:color w:val="000000"/>
        </w:rPr>
        <w:lastRenderedPageBreak/>
        <w:t xml:space="preserve">were on </w:t>
      </w:r>
      <w:proofErr w:type="spellStart"/>
      <w:r w:rsidRPr="008223AF">
        <w:rPr>
          <w:rFonts w:ascii="Arial" w:hAnsi="Arial" w:cs="Arial"/>
          <w:color w:val="333333"/>
        </w:rPr>
        <w:t>GeneChip</w:t>
      </w:r>
      <w:proofErr w:type="spellEnd"/>
      <w:r w:rsidRPr="008223AF">
        <w:rPr>
          <w:rFonts w:ascii="Arial" w:hAnsi="Arial" w:cs="Arial"/>
          <w:color w:val="333333"/>
        </w:rPr>
        <w:t xml:space="preserve">® Human Gene 1.1 ST Array Plate of the Affymetrix Human Gene Focus Microarray: </w:t>
      </w:r>
      <w:r w:rsidRPr="008223AF">
        <w:rPr>
          <w:rFonts w:ascii="Arial" w:hAnsi="Arial" w:cs="Arial"/>
          <w:color w:val="000000"/>
        </w:rPr>
        <w:t>IL1A, IL1B, IL6, CXCL8, TNF, PTGS1, PTGS2, FOS, FOSB, FOSL1, FOSL2, JUN, JUNB, JUND, NFKB1, NFKB2, REL, RELA, RELB; Interferon type-I: IFI16, IFI27, IFI27L1, IFI27L2, IFI30, IFI35, IFI44, IFI44L, IFI6, IFIH1, IFIT1, IFIT2, IFIT3, IFIT5, IFIT1B, IFITM1, IFITM2, IFITM3, IFITM4P, IFITM5, IFNB1, IRF2, IRF7, IRF8, MX1, OAS1, OAS2, OAS3, OASL. Antibody: JCHAIN, IGLL1. Note that 4 of the original 53 CTRA have been renamed: IL8, IFIT1L, IGJ, IGLL3 are now CXCL8, IFIT1B, JCHAIN, IGLL3P.</w:t>
      </w:r>
    </w:p>
    <w:p w:rsidR="00822F7F" w:rsidRDefault="00822F7F" w:rsidP="00822F7F">
      <w:pPr>
        <w:rPr>
          <w:rFonts w:ascii="Arial" w:hAnsi="Arial" w:cs="Arial"/>
          <w:u w:val="single"/>
        </w:rPr>
      </w:pPr>
    </w:p>
    <w:p w:rsidR="00822F7F" w:rsidRPr="00822F7F" w:rsidRDefault="008223AF" w:rsidP="00822F7F">
      <w:pPr>
        <w:rPr>
          <w:rFonts w:ascii="Arial" w:hAnsi="Arial" w:cs="Arial"/>
        </w:rPr>
      </w:pPr>
      <w:r w:rsidRPr="008223AF">
        <w:rPr>
          <w:rFonts w:ascii="Arial" w:hAnsi="Arial" w:cs="Arial"/>
          <w:u w:val="single"/>
        </w:rPr>
        <w:t>Leukocyte subpopulations</w:t>
      </w:r>
      <w:r>
        <w:rPr>
          <w:rFonts w:ascii="Arial" w:hAnsi="Arial" w:cs="Arial"/>
        </w:rPr>
        <w:t xml:space="preserve">. </w:t>
      </w:r>
      <w:r w:rsidR="00822F7F" w:rsidRPr="00147986">
        <w:rPr>
          <w:rFonts w:ascii="Arial" w:hAnsi="Arial" w:cs="Arial"/>
        </w:rPr>
        <w:t>We used compositional regression (</w:t>
      </w:r>
      <w:proofErr w:type="spellStart"/>
      <w:r w:rsidR="00822F7F" w:rsidRPr="00147986">
        <w:rPr>
          <w:rFonts w:ascii="Arial" w:hAnsi="Arial" w:cs="Arial"/>
        </w:rPr>
        <w:t>Aichison</w:t>
      </w:r>
      <w:proofErr w:type="spellEnd"/>
      <w:r w:rsidR="00822F7F" w:rsidRPr="00147986">
        <w:rPr>
          <w:rFonts w:ascii="Arial" w:hAnsi="Arial" w:cs="Arial"/>
        </w:rPr>
        <w:t xml:space="preserve"> 1982) as implemented in R by </w:t>
      </w:r>
      <w:r w:rsidR="00822F7F" w:rsidRPr="005566E4">
        <w:rPr>
          <w:rFonts w:ascii="Arial" w:hAnsi="Arial"/>
        </w:rPr>
        <w:t xml:space="preserve">Van Der </w:t>
      </w:r>
      <w:proofErr w:type="spellStart"/>
      <w:r w:rsidR="00822F7F" w:rsidRPr="005566E4">
        <w:rPr>
          <w:rFonts w:ascii="Arial" w:hAnsi="Arial"/>
        </w:rPr>
        <w:t>Boogaart</w:t>
      </w:r>
      <w:proofErr w:type="spellEnd"/>
      <w:r w:rsidR="00822F7F">
        <w:rPr>
          <w:rFonts w:ascii="Arial" w:hAnsi="Arial"/>
        </w:rPr>
        <w:t xml:space="preserve"> </w:t>
      </w:r>
      <w:r w:rsidR="00822F7F" w:rsidRPr="005566E4">
        <w:rPr>
          <w:rFonts w:ascii="Arial" w:hAnsi="Arial"/>
        </w:rPr>
        <w:t xml:space="preserve">&amp; </w:t>
      </w:r>
      <w:proofErr w:type="spellStart"/>
      <w:r w:rsidR="00822F7F" w:rsidRPr="005566E4">
        <w:rPr>
          <w:rFonts w:ascii="Arial" w:hAnsi="Arial"/>
        </w:rPr>
        <w:t>Tolosana</w:t>
      </w:r>
      <w:proofErr w:type="spellEnd"/>
      <w:r w:rsidR="00822F7F" w:rsidRPr="005566E4">
        <w:rPr>
          <w:rFonts w:ascii="Arial" w:hAnsi="Arial"/>
        </w:rPr>
        <w:t>-Delgado (2006</w:t>
      </w:r>
      <w:r w:rsidR="00822F7F" w:rsidRPr="00147986">
        <w:rPr>
          <w:rFonts w:ascii="Arial" w:hAnsi="Arial" w:cs="Arial"/>
        </w:rPr>
        <w:t xml:space="preserve">). </w:t>
      </w:r>
    </w:p>
    <w:p w:rsidR="00822F7F" w:rsidRPr="00B950E5" w:rsidRDefault="00822F7F" w:rsidP="00B950E5">
      <w:pPr>
        <w:rPr>
          <w:rFonts w:ascii="Arial" w:hAnsi="Arial" w:cs="Arial"/>
        </w:rPr>
      </w:pPr>
    </w:p>
    <w:p w:rsidR="00822F7F" w:rsidRDefault="008223AF" w:rsidP="00822F7F">
      <w:pPr>
        <w:rPr>
          <w:rFonts w:ascii="Arial" w:hAnsi="Arial" w:cs="Arial"/>
        </w:rPr>
      </w:pPr>
      <w:r w:rsidRPr="003647FB">
        <w:rPr>
          <w:rFonts w:ascii="Arial" w:hAnsi="Arial" w:cs="Arial"/>
          <w:u w:val="single"/>
        </w:rPr>
        <w:t>Transcript analysis</w:t>
      </w:r>
      <w:r w:rsidRPr="003647FB">
        <w:rPr>
          <w:rFonts w:ascii="Arial" w:hAnsi="Arial" w:cs="Arial"/>
        </w:rPr>
        <w:t xml:space="preserve">. </w:t>
      </w:r>
      <w:r w:rsidR="006C30B3">
        <w:rPr>
          <w:rFonts w:ascii="Arial" w:hAnsi="Arial" w:cs="Arial"/>
        </w:rPr>
        <w:t>The</w:t>
      </w:r>
      <w:r w:rsidR="00695B76">
        <w:rPr>
          <w:rFonts w:ascii="Arial" w:hAnsi="Arial" w:cs="Arial"/>
        </w:rPr>
        <w:t xml:space="preserve"> TFBM analysis</w:t>
      </w:r>
      <w:r w:rsidR="006C30B3">
        <w:rPr>
          <w:rFonts w:ascii="Arial" w:hAnsi="Arial" w:cs="Arial"/>
        </w:rPr>
        <w:t xml:space="preserve"> was done in the</w:t>
      </w:r>
      <w:r w:rsidRPr="003647FB">
        <w:rPr>
          <w:rFonts w:ascii="Arial" w:hAnsi="Arial" w:cs="Arial"/>
        </w:rPr>
        <w:t xml:space="preserve"> framework of </w:t>
      </w:r>
      <w:proofErr w:type="spellStart"/>
      <w:r w:rsidRPr="003647FB">
        <w:rPr>
          <w:rFonts w:ascii="Arial" w:hAnsi="Arial" w:cs="Arial"/>
        </w:rPr>
        <w:t>TeLiS</w:t>
      </w:r>
      <w:proofErr w:type="spellEnd"/>
      <w:r w:rsidRPr="003647FB">
        <w:rPr>
          <w:rFonts w:ascii="Arial" w:hAnsi="Arial" w:cs="Arial"/>
        </w:rPr>
        <w:t xml:space="preserve"> (Cole et al 2005), with the most up</w:t>
      </w:r>
      <w:r w:rsidR="006C30B3">
        <w:rPr>
          <w:rFonts w:ascii="Arial" w:hAnsi="Arial" w:cs="Arial"/>
        </w:rPr>
        <w:t>-</w:t>
      </w:r>
      <w:r w:rsidRPr="003647FB">
        <w:rPr>
          <w:rFonts w:ascii="Arial" w:hAnsi="Arial" w:cs="Arial"/>
        </w:rPr>
        <w:t>to</w:t>
      </w:r>
      <w:r w:rsidR="006C30B3">
        <w:rPr>
          <w:rFonts w:ascii="Arial" w:hAnsi="Arial" w:cs="Arial"/>
        </w:rPr>
        <w:t>-</w:t>
      </w:r>
      <w:r w:rsidRPr="003647FB">
        <w:rPr>
          <w:rFonts w:ascii="Arial" w:hAnsi="Arial" w:cs="Arial"/>
        </w:rPr>
        <w:t xml:space="preserve">date transcription factor count data available from </w:t>
      </w:r>
      <w:r w:rsidR="00F16E53" w:rsidRPr="003647FB">
        <w:rPr>
          <w:rFonts w:ascii="Arial" w:hAnsi="Arial" w:cs="Arial"/>
        </w:rPr>
        <w:t xml:space="preserve">the R suite, </w:t>
      </w:r>
      <w:proofErr w:type="spellStart"/>
      <w:r w:rsidR="00F16E53" w:rsidRPr="003647FB">
        <w:rPr>
          <w:rFonts w:ascii="Arial" w:hAnsi="Arial" w:cs="Arial"/>
        </w:rPr>
        <w:t>B</w:t>
      </w:r>
      <w:r w:rsidRPr="003647FB">
        <w:rPr>
          <w:rFonts w:ascii="Arial" w:hAnsi="Arial" w:cs="Arial"/>
        </w:rPr>
        <w:t>iomart</w:t>
      </w:r>
      <w:proofErr w:type="spellEnd"/>
      <w:r w:rsidRPr="003647FB">
        <w:rPr>
          <w:rFonts w:ascii="Arial" w:hAnsi="Arial" w:cs="Arial"/>
        </w:rPr>
        <w:t xml:space="preserve">. </w:t>
      </w:r>
      <w:r w:rsidR="003647FB" w:rsidRPr="003647FB">
        <w:rPr>
          <w:rFonts w:ascii="Arial" w:hAnsi="Arial" w:cs="Arial"/>
        </w:rPr>
        <w:t>(</w:t>
      </w:r>
      <w:r w:rsidRPr="003647FB">
        <w:rPr>
          <w:rFonts w:ascii="Arial" w:hAnsi="Arial" w:cs="Arial"/>
        </w:rPr>
        <w:t xml:space="preserve">In </w:t>
      </w:r>
      <w:proofErr w:type="spellStart"/>
      <w:r w:rsidR="00F16E53" w:rsidRPr="003647FB">
        <w:rPr>
          <w:rFonts w:ascii="Arial" w:hAnsi="Arial" w:cs="Arial"/>
        </w:rPr>
        <w:t>B</w:t>
      </w:r>
      <w:r w:rsidRPr="003647FB">
        <w:rPr>
          <w:rFonts w:ascii="Arial" w:hAnsi="Arial" w:cs="Arial"/>
        </w:rPr>
        <w:t>iomart</w:t>
      </w:r>
      <w:proofErr w:type="spellEnd"/>
      <w:r w:rsidRPr="003647FB">
        <w:rPr>
          <w:rFonts w:ascii="Arial" w:hAnsi="Arial" w:cs="Arial"/>
        </w:rPr>
        <w:t xml:space="preserve"> nomenclature, “NF-kB” is identified with NFKB1 or NFKB2. AP-1 is called JUN. ISRE is identified with the set of motifs including IRF2, IRF3, IRF4, 5, 7, 8, 9. CREB is identified with CREB3 or CREB3L1. GR is called NR3C1. This leaves us with 13 regulators plus one complex </w:t>
      </w:r>
      <w:proofErr w:type="gramStart"/>
      <w:r w:rsidRPr="003647FB">
        <w:rPr>
          <w:rFonts w:ascii="Arial" w:hAnsi="Arial" w:cs="Arial"/>
        </w:rPr>
        <w:t>CEBPG::</w:t>
      </w:r>
      <w:proofErr w:type="gramEnd"/>
      <w:r w:rsidRPr="003647FB">
        <w:rPr>
          <w:rFonts w:ascii="Arial" w:hAnsi="Arial" w:cs="Arial"/>
        </w:rPr>
        <w:t>CREB3L1 (CEBPG_CREB3L1), as follows: “CEBPG_CREB3L1”, “CREB3”, “CREB3L1”, “IRF2”, “IRF3”, “IRF4”, “IRF5”, “IRF7”, “IRF8”, “IRF9”, “JUN”, “NFKB1”, “NFKB2”, “NR3C1”.</w:t>
      </w:r>
      <w:r w:rsidR="003647FB" w:rsidRPr="003647FB">
        <w:rPr>
          <w:rFonts w:ascii="Arial" w:hAnsi="Arial" w:cs="Arial"/>
        </w:rPr>
        <w:t xml:space="preserve">)  </w:t>
      </w:r>
      <w:r w:rsidR="00822F7F">
        <w:rPr>
          <w:rFonts w:ascii="Arial" w:hAnsi="Arial" w:cs="Arial"/>
        </w:rPr>
        <w:t>W</w:t>
      </w:r>
      <w:r w:rsidR="00822F7F" w:rsidRPr="00822F7F">
        <w:rPr>
          <w:rFonts w:ascii="Arial" w:hAnsi="Arial" w:cs="Arial"/>
        </w:rPr>
        <w:t>e conducted promoter-based bioinformatics analyses of TF-binding motif (TFBM) prevalence for a pre-specified set of TFs involved in inflammation (NF-</w:t>
      </w:r>
      <w:proofErr w:type="spellStart"/>
      <w:r w:rsidR="00822F7F" w:rsidRPr="00822F7F">
        <w:rPr>
          <w:rFonts w:ascii="Arial" w:hAnsi="Arial" w:cs="Arial"/>
        </w:rPr>
        <w:t>κB</w:t>
      </w:r>
      <w:proofErr w:type="spellEnd"/>
      <w:r w:rsidR="00822F7F" w:rsidRPr="00822F7F">
        <w:rPr>
          <w:rFonts w:ascii="Arial" w:hAnsi="Arial" w:cs="Arial"/>
        </w:rPr>
        <w:t xml:space="preserve"> and AP-1), IFN response </w:t>
      </w:r>
      <w:r w:rsidR="00822F7F" w:rsidRPr="00822F7F">
        <w:rPr>
          <w:rFonts w:ascii="Arial" w:hAnsi="Arial" w:cs="Arial"/>
        </w:rPr>
        <w:lastRenderedPageBreak/>
        <w:t xml:space="preserve">(interferon-stimulated response elements; ISRE), SNS activity (CREB, which mediates SNS-induced β-adrenergic signaling), and glucocorticoid signaling (glucocorticoid receptor; GR), using </w:t>
      </w:r>
      <w:proofErr w:type="spellStart"/>
      <w:r w:rsidR="00822F7F" w:rsidRPr="00822F7F">
        <w:rPr>
          <w:rFonts w:ascii="Arial" w:hAnsi="Arial" w:cs="Arial"/>
        </w:rPr>
        <w:t>TeLiS</w:t>
      </w:r>
      <w:proofErr w:type="spellEnd"/>
      <w:r w:rsidR="00822F7F" w:rsidRPr="00822F7F">
        <w:rPr>
          <w:rFonts w:ascii="Arial" w:hAnsi="Arial" w:cs="Arial"/>
        </w:rPr>
        <w:t xml:space="preserve"> (Cole, 2004)</w:t>
      </w:r>
      <w:r w:rsidR="00E95322">
        <w:rPr>
          <w:rFonts w:ascii="Arial" w:hAnsi="Arial" w:cs="Arial"/>
        </w:rPr>
        <w:t>.</w:t>
      </w:r>
      <w:r w:rsidR="00822F7F" w:rsidRPr="00822F7F">
        <w:rPr>
          <w:rFonts w:ascii="Arial" w:hAnsi="Arial" w:cs="Arial"/>
        </w:rPr>
        <w:t xml:space="preserve"> </w:t>
      </w:r>
    </w:p>
    <w:p w:rsidR="00E95322" w:rsidRDefault="00E95322" w:rsidP="00822F7F">
      <w:pPr>
        <w:rPr>
          <w:rFonts w:ascii="Arial" w:hAnsi="Arial" w:cs="Arial"/>
        </w:rPr>
      </w:pPr>
    </w:p>
    <w:p w:rsidR="00E95322" w:rsidRPr="002858FC" w:rsidRDefault="00E95322" w:rsidP="00E95322">
      <w:pPr>
        <w:pStyle w:val="TableCaption"/>
      </w:pPr>
      <w:r w:rsidRPr="002858FC">
        <w:t>Table 1: Vigilance on each gene set (M3)</w:t>
      </w:r>
    </w:p>
    <w:tbl>
      <w:tblPr>
        <w:tblW w:w="0" w:type="pct"/>
        <w:tblLook w:val="07E0" w:firstRow="1" w:lastRow="1" w:firstColumn="1" w:lastColumn="1" w:noHBand="1" w:noVBand="1"/>
        <w:tblCaption w:val="Table 1: Vigilance on each gene set (M3)"/>
      </w:tblPr>
      <w:tblGrid>
        <w:gridCol w:w="1544"/>
        <w:gridCol w:w="940"/>
        <w:gridCol w:w="988"/>
        <w:gridCol w:w="1111"/>
        <w:gridCol w:w="948"/>
        <w:gridCol w:w="699"/>
      </w:tblGrid>
      <w:tr w:rsidR="00E95322" w:rsidTr="00807A35">
        <w:tc>
          <w:tcPr>
            <w:tcW w:w="0" w:type="auto"/>
            <w:tcBorders>
              <w:bottom w:val="single" w:sz="0" w:space="0" w:color="auto"/>
            </w:tcBorders>
            <w:vAlign w:val="bottom"/>
          </w:tcPr>
          <w:p w:rsidR="00E95322" w:rsidRDefault="00E95322" w:rsidP="00807A35">
            <w:pPr>
              <w:pStyle w:val="Compact"/>
            </w:pPr>
            <w:proofErr w:type="spellStart"/>
            <w:r>
              <w:t>gene_set</w:t>
            </w:r>
            <w:proofErr w:type="spellEnd"/>
          </w:p>
        </w:tc>
        <w:tc>
          <w:tcPr>
            <w:tcW w:w="0" w:type="auto"/>
            <w:tcBorders>
              <w:bottom w:val="single" w:sz="0" w:space="0" w:color="auto"/>
            </w:tcBorders>
            <w:vAlign w:val="bottom"/>
          </w:tcPr>
          <w:p w:rsidR="00E95322" w:rsidRDefault="00E95322" w:rsidP="00807A35">
            <w:pPr>
              <w:pStyle w:val="Compact"/>
              <w:jc w:val="right"/>
            </w:pPr>
            <w:r>
              <w:t>p-value</w:t>
            </w:r>
          </w:p>
        </w:tc>
        <w:tc>
          <w:tcPr>
            <w:tcW w:w="0" w:type="auto"/>
            <w:tcBorders>
              <w:bottom w:val="single" w:sz="0" w:space="0" w:color="auto"/>
            </w:tcBorders>
            <w:vAlign w:val="bottom"/>
          </w:tcPr>
          <w:p w:rsidR="00E95322" w:rsidRDefault="00E95322" w:rsidP="00807A35">
            <w:pPr>
              <w:pStyle w:val="Compact"/>
              <w:jc w:val="right"/>
            </w:pPr>
            <w:r>
              <w:t>Statistic</w:t>
            </w:r>
          </w:p>
        </w:tc>
        <w:tc>
          <w:tcPr>
            <w:tcW w:w="0" w:type="auto"/>
            <w:tcBorders>
              <w:bottom w:val="single" w:sz="0" w:space="0" w:color="auto"/>
            </w:tcBorders>
            <w:vAlign w:val="bottom"/>
          </w:tcPr>
          <w:p w:rsidR="00E95322" w:rsidRDefault="00E95322" w:rsidP="00807A35">
            <w:pPr>
              <w:pStyle w:val="Compact"/>
              <w:jc w:val="right"/>
            </w:pPr>
            <w:r>
              <w:t>Expected</w:t>
            </w:r>
          </w:p>
        </w:tc>
        <w:tc>
          <w:tcPr>
            <w:tcW w:w="0" w:type="auto"/>
            <w:tcBorders>
              <w:bottom w:val="single" w:sz="0" w:space="0" w:color="auto"/>
            </w:tcBorders>
            <w:vAlign w:val="bottom"/>
          </w:tcPr>
          <w:p w:rsidR="00E95322" w:rsidRDefault="00E95322" w:rsidP="00807A35">
            <w:pPr>
              <w:pStyle w:val="Compact"/>
              <w:jc w:val="right"/>
            </w:pPr>
            <w:proofErr w:type="spellStart"/>
            <w:r>
              <w:t>Std.dev</w:t>
            </w:r>
            <w:proofErr w:type="spellEnd"/>
          </w:p>
        </w:tc>
        <w:tc>
          <w:tcPr>
            <w:tcW w:w="0" w:type="auto"/>
            <w:tcBorders>
              <w:bottom w:val="single" w:sz="0" w:space="0" w:color="auto"/>
            </w:tcBorders>
            <w:vAlign w:val="bottom"/>
          </w:tcPr>
          <w:p w:rsidR="00E95322" w:rsidRDefault="00E95322" w:rsidP="00807A35">
            <w:pPr>
              <w:pStyle w:val="Compact"/>
              <w:jc w:val="right"/>
            </w:pPr>
            <w:r>
              <w:t>#</w:t>
            </w:r>
            <w:proofErr w:type="spellStart"/>
            <w:r>
              <w:t>Cov</w:t>
            </w:r>
            <w:proofErr w:type="spellEnd"/>
          </w:p>
        </w:tc>
      </w:tr>
      <w:tr w:rsidR="00E95322" w:rsidTr="00807A35">
        <w:tc>
          <w:tcPr>
            <w:tcW w:w="0" w:type="auto"/>
          </w:tcPr>
          <w:p w:rsidR="00E95322" w:rsidRDefault="00E95322" w:rsidP="00807A35">
            <w:pPr>
              <w:pStyle w:val="Compact"/>
            </w:pPr>
            <w:r>
              <w:t>Inflammatory</w:t>
            </w:r>
          </w:p>
        </w:tc>
        <w:tc>
          <w:tcPr>
            <w:tcW w:w="0" w:type="auto"/>
          </w:tcPr>
          <w:p w:rsidR="00E95322" w:rsidRDefault="00E95322" w:rsidP="00807A35">
            <w:pPr>
              <w:pStyle w:val="Compact"/>
              <w:jc w:val="right"/>
            </w:pPr>
            <w:r>
              <w:t>0.29</w:t>
            </w:r>
          </w:p>
        </w:tc>
        <w:tc>
          <w:tcPr>
            <w:tcW w:w="0" w:type="auto"/>
          </w:tcPr>
          <w:p w:rsidR="00E95322" w:rsidRDefault="00E95322" w:rsidP="00807A35">
            <w:pPr>
              <w:pStyle w:val="Compact"/>
              <w:jc w:val="right"/>
            </w:pPr>
            <w:r>
              <w:t>6.35</w:t>
            </w:r>
          </w:p>
        </w:tc>
        <w:tc>
          <w:tcPr>
            <w:tcW w:w="0" w:type="auto"/>
          </w:tcPr>
          <w:p w:rsidR="00E95322" w:rsidRDefault="00E95322" w:rsidP="00807A35">
            <w:pPr>
              <w:pStyle w:val="Compact"/>
              <w:jc w:val="right"/>
            </w:pPr>
            <w:r>
              <w:t>5.56</w:t>
            </w:r>
          </w:p>
        </w:tc>
        <w:tc>
          <w:tcPr>
            <w:tcW w:w="0" w:type="auto"/>
          </w:tcPr>
          <w:p w:rsidR="00E95322" w:rsidRDefault="00E95322" w:rsidP="00807A35">
            <w:pPr>
              <w:pStyle w:val="Compact"/>
              <w:jc w:val="right"/>
            </w:pPr>
            <w:r>
              <w:t>5.81</w:t>
            </w:r>
          </w:p>
        </w:tc>
        <w:tc>
          <w:tcPr>
            <w:tcW w:w="0" w:type="auto"/>
          </w:tcPr>
          <w:p w:rsidR="00E95322" w:rsidRDefault="00E95322" w:rsidP="00807A35">
            <w:pPr>
              <w:pStyle w:val="Compact"/>
              <w:jc w:val="right"/>
            </w:pPr>
            <w:r>
              <w:t>19</w:t>
            </w:r>
          </w:p>
        </w:tc>
      </w:tr>
      <w:tr w:rsidR="00E95322" w:rsidTr="00807A35">
        <w:tc>
          <w:tcPr>
            <w:tcW w:w="0" w:type="auto"/>
          </w:tcPr>
          <w:p w:rsidR="00E95322" w:rsidRDefault="00E95322" w:rsidP="00807A35">
            <w:pPr>
              <w:pStyle w:val="Compact"/>
            </w:pPr>
            <w:r>
              <w:t>Interferon</w:t>
            </w:r>
          </w:p>
        </w:tc>
        <w:tc>
          <w:tcPr>
            <w:tcW w:w="0" w:type="auto"/>
          </w:tcPr>
          <w:p w:rsidR="00E95322" w:rsidRDefault="00E95322" w:rsidP="00807A35">
            <w:pPr>
              <w:pStyle w:val="Compact"/>
              <w:jc w:val="right"/>
            </w:pPr>
            <w:r>
              <w:t>0.028</w:t>
            </w:r>
          </w:p>
        </w:tc>
        <w:tc>
          <w:tcPr>
            <w:tcW w:w="0" w:type="auto"/>
          </w:tcPr>
          <w:p w:rsidR="00E95322" w:rsidRDefault="00E95322" w:rsidP="00807A35">
            <w:pPr>
              <w:pStyle w:val="Compact"/>
              <w:jc w:val="right"/>
            </w:pPr>
            <w:r>
              <w:t>27.90</w:t>
            </w:r>
          </w:p>
        </w:tc>
        <w:tc>
          <w:tcPr>
            <w:tcW w:w="0" w:type="auto"/>
          </w:tcPr>
          <w:p w:rsidR="00E95322" w:rsidRDefault="00E95322" w:rsidP="00807A35">
            <w:pPr>
              <w:pStyle w:val="Compact"/>
              <w:jc w:val="right"/>
            </w:pPr>
            <w:r>
              <w:t>5.54</w:t>
            </w:r>
          </w:p>
        </w:tc>
        <w:tc>
          <w:tcPr>
            <w:tcW w:w="0" w:type="auto"/>
          </w:tcPr>
          <w:p w:rsidR="00E95322" w:rsidRDefault="00E95322" w:rsidP="00807A35">
            <w:pPr>
              <w:pStyle w:val="Compact"/>
              <w:jc w:val="right"/>
            </w:pPr>
            <w:r>
              <w:t>7.69</w:t>
            </w:r>
          </w:p>
        </w:tc>
        <w:tc>
          <w:tcPr>
            <w:tcW w:w="0" w:type="auto"/>
          </w:tcPr>
          <w:p w:rsidR="00E95322" w:rsidRDefault="00E95322" w:rsidP="00807A35">
            <w:pPr>
              <w:pStyle w:val="Compact"/>
              <w:jc w:val="right"/>
            </w:pPr>
            <w:r>
              <w:t>29</w:t>
            </w:r>
          </w:p>
        </w:tc>
      </w:tr>
      <w:tr w:rsidR="00E95322" w:rsidTr="00807A35">
        <w:tc>
          <w:tcPr>
            <w:tcW w:w="0" w:type="auto"/>
          </w:tcPr>
          <w:p w:rsidR="00E95322" w:rsidRDefault="00E95322" w:rsidP="00807A35">
            <w:pPr>
              <w:pStyle w:val="Compact"/>
            </w:pPr>
            <w:r>
              <w:t>Antibody</w:t>
            </w:r>
          </w:p>
        </w:tc>
        <w:tc>
          <w:tcPr>
            <w:tcW w:w="0" w:type="auto"/>
          </w:tcPr>
          <w:p w:rsidR="00E95322" w:rsidRDefault="00E95322" w:rsidP="00807A35">
            <w:pPr>
              <w:pStyle w:val="Compact"/>
              <w:jc w:val="right"/>
            </w:pPr>
            <w:r>
              <w:t>0.049</w:t>
            </w:r>
          </w:p>
        </w:tc>
        <w:tc>
          <w:tcPr>
            <w:tcW w:w="0" w:type="auto"/>
          </w:tcPr>
          <w:p w:rsidR="00E95322" w:rsidRDefault="00E95322" w:rsidP="00807A35">
            <w:pPr>
              <w:pStyle w:val="Compact"/>
              <w:jc w:val="right"/>
            </w:pPr>
            <w:r>
              <w:t>19.10</w:t>
            </w:r>
          </w:p>
        </w:tc>
        <w:tc>
          <w:tcPr>
            <w:tcW w:w="0" w:type="auto"/>
          </w:tcPr>
          <w:p w:rsidR="00E95322" w:rsidRDefault="00E95322" w:rsidP="00807A35">
            <w:pPr>
              <w:pStyle w:val="Compact"/>
              <w:jc w:val="right"/>
            </w:pPr>
            <w:r>
              <w:t>5.53</w:t>
            </w:r>
          </w:p>
        </w:tc>
        <w:tc>
          <w:tcPr>
            <w:tcW w:w="0" w:type="auto"/>
          </w:tcPr>
          <w:p w:rsidR="00E95322" w:rsidRDefault="00E95322" w:rsidP="00807A35">
            <w:pPr>
              <w:pStyle w:val="Compact"/>
              <w:jc w:val="right"/>
            </w:pPr>
            <w:r>
              <w:t>6.40</w:t>
            </w:r>
          </w:p>
        </w:tc>
        <w:tc>
          <w:tcPr>
            <w:tcW w:w="0" w:type="auto"/>
          </w:tcPr>
          <w:p w:rsidR="00E95322" w:rsidRDefault="00E95322" w:rsidP="00807A35">
            <w:pPr>
              <w:pStyle w:val="Compact"/>
              <w:jc w:val="right"/>
            </w:pPr>
            <w:r>
              <w:t>2</w:t>
            </w:r>
          </w:p>
        </w:tc>
      </w:tr>
      <w:tr w:rsidR="00E95322" w:rsidTr="00807A35">
        <w:tc>
          <w:tcPr>
            <w:tcW w:w="0" w:type="auto"/>
          </w:tcPr>
          <w:p w:rsidR="00E95322" w:rsidRDefault="00E95322" w:rsidP="00807A35">
            <w:pPr>
              <w:pStyle w:val="Compact"/>
            </w:pPr>
            <w:r>
              <w:t>All</w:t>
            </w:r>
          </w:p>
        </w:tc>
        <w:tc>
          <w:tcPr>
            <w:tcW w:w="0" w:type="auto"/>
          </w:tcPr>
          <w:p w:rsidR="00E95322" w:rsidRDefault="00E95322" w:rsidP="00807A35">
            <w:pPr>
              <w:pStyle w:val="Compact"/>
              <w:jc w:val="right"/>
            </w:pPr>
            <w:r>
              <w:t>0.045</w:t>
            </w:r>
          </w:p>
        </w:tc>
        <w:tc>
          <w:tcPr>
            <w:tcW w:w="0" w:type="auto"/>
          </w:tcPr>
          <w:p w:rsidR="00E95322" w:rsidRDefault="00E95322" w:rsidP="00807A35">
            <w:pPr>
              <w:pStyle w:val="Compact"/>
              <w:jc w:val="right"/>
            </w:pPr>
            <w:r>
              <w:t>22.40</w:t>
            </w:r>
          </w:p>
        </w:tc>
        <w:tc>
          <w:tcPr>
            <w:tcW w:w="0" w:type="auto"/>
          </w:tcPr>
          <w:p w:rsidR="00E95322" w:rsidRDefault="00E95322" w:rsidP="00807A35">
            <w:pPr>
              <w:pStyle w:val="Compact"/>
              <w:jc w:val="right"/>
            </w:pPr>
            <w:r>
              <w:t>5.54</w:t>
            </w:r>
          </w:p>
        </w:tc>
        <w:tc>
          <w:tcPr>
            <w:tcW w:w="0" w:type="auto"/>
          </w:tcPr>
          <w:p w:rsidR="00E95322" w:rsidRDefault="00E95322" w:rsidP="00807A35">
            <w:pPr>
              <w:pStyle w:val="Compact"/>
              <w:jc w:val="right"/>
            </w:pPr>
            <w:r>
              <w:t>7.27</w:t>
            </w:r>
          </w:p>
        </w:tc>
        <w:tc>
          <w:tcPr>
            <w:tcW w:w="0" w:type="auto"/>
          </w:tcPr>
          <w:p w:rsidR="00E95322" w:rsidRDefault="00E95322" w:rsidP="00807A35">
            <w:pPr>
              <w:pStyle w:val="Compact"/>
              <w:jc w:val="right"/>
            </w:pPr>
            <w:r>
              <w:t>50</w:t>
            </w:r>
          </w:p>
        </w:tc>
      </w:tr>
    </w:tbl>
    <w:p w:rsidR="00E814D6" w:rsidRDefault="00E814D6">
      <w:pPr>
        <w:spacing w:line="259" w:lineRule="auto"/>
        <w:rPr>
          <w:rFonts w:ascii="Arial" w:hAnsi="Arial" w:cs="Arial"/>
        </w:rPr>
      </w:pPr>
    </w:p>
    <w:p w:rsidR="002858FC" w:rsidRDefault="002858FC">
      <w:pPr>
        <w:spacing w:line="259" w:lineRule="auto"/>
        <w:rPr>
          <w:rFonts w:ascii="Arial" w:hAnsi="Arial" w:cs="Arial"/>
        </w:rPr>
      </w:pPr>
    </w:p>
    <w:p w:rsidR="00D107F4" w:rsidRDefault="00D107F4" w:rsidP="00D107F4">
      <w:pPr>
        <w:pStyle w:val="TableCaption"/>
      </w:pPr>
      <w:r>
        <w:t>Table 2: Ambiguity on each gene set (M3)</w:t>
      </w:r>
    </w:p>
    <w:tbl>
      <w:tblPr>
        <w:tblW w:w="0" w:type="pct"/>
        <w:tblLook w:val="07E0" w:firstRow="1" w:lastRow="1" w:firstColumn="1" w:lastColumn="1" w:noHBand="1" w:noVBand="1"/>
        <w:tblCaption w:val="Table 2: Ambiguity on each gene set (M3)"/>
      </w:tblPr>
      <w:tblGrid>
        <w:gridCol w:w="1544"/>
        <w:gridCol w:w="940"/>
        <w:gridCol w:w="988"/>
        <w:gridCol w:w="1111"/>
        <w:gridCol w:w="948"/>
        <w:gridCol w:w="699"/>
      </w:tblGrid>
      <w:tr w:rsidR="00D107F4" w:rsidTr="00807A35">
        <w:tc>
          <w:tcPr>
            <w:tcW w:w="0" w:type="auto"/>
            <w:tcBorders>
              <w:bottom w:val="single" w:sz="0" w:space="0" w:color="auto"/>
            </w:tcBorders>
            <w:vAlign w:val="bottom"/>
          </w:tcPr>
          <w:p w:rsidR="00D107F4" w:rsidRDefault="00D107F4" w:rsidP="00807A35">
            <w:pPr>
              <w:pStyle w:val="Compact"/>
            </w:pPr>
            <w:proofErr w:type="spellStart"/>
            <w:r>
              <w:t>gene_set</w:t>
            </w:r>
            <w:proofErr w:type="spellEnd"/>
          </w:p>
        </w:tc>
        <w:tc>
          <w:tcPr>
            <w:tcW w:w="0" w:type="auto"/>
            <w:tcBorders>
              <w:bottom w:val="single" w:sz="0" w:space="0" w:color="auto"/>
            </w:tcBorders>
            <w:vAlign w:val="bottom"/>
          </w:tcPr>
          <w:p w:rsidR="00D107F4" w:rsidRDefault="00D107F4" w:rsidP="00807A35">
            <w:pPr>
              <w:pStyle w:val="Compact"/>
              <w:jc w:val="right"/>
            </w:pPr>
            <w:r>
              <w:t>p-value</w:t>
            </w:r>
          </w:p>
        </w:tc>
        <w:tc>
          <w:tcPr>
            <w:tcW w:w="0" w:type="auto"/>
            <w:tcBorders>
              <w:bottom w:val="single" w:sz="0" w:space="0" w:color="auto"/>
            </w:tcBorders>
            <w:vAlign w:val="bottom"/>
          </w:tcPr>
          <w:p w:rsidR="00D107F4" w:rsidRDefault="00D107F4" w:rsidP="00807A35">
            <w:pPr>
              <w:pStyle w:val="Compact"/>
              <w:jc w:val="right"/>
            </w:pPr>
            <w:r>
              <w:t>Statistic</w:t>
            </w:r>
          </w:p>
        </w:tc>
        <w:tc>
          <w:tcPr>
            <w:tcW w:w="0" w:type="auto"/>
            <w:tcBorders>
              <w:bottom w:val="single" w:sz="0" w:space="0" w:color="auto"/>
            </w:tcBorders>
            <w:vAlign w:val="bottom"/>
          </w:tcPr>
          <w:p w:rsidR="00D107F4" w:rsidRDefault="00D107F4" w:rsidP="00807A35">
            <w:pPr>
              <w:pStyle w:val="Compact"/>
              <w:jc w:val="right"/>
            </w:pPr>
            <w:r>
              <w:t>Expected</w:t>
            </w:r>
          </w:p>
        </w:tc>
        <w:tc>
          <w:tcPr>
            <w:tcW w:w="0" w:type="auto"/>
            <w:tcBorders>
              <w:bottom w:val="single" w:sz="0" w:space="0" w:color="auto"/>
            </w:tcBorders>
            <w:vAlign w:val="bottom"/>
          </w:tcPr>
          <w:p w:rsidR="00D107F4" w:rsidRDefault="00D107F4" w:rsidP="00807A35">
            <w:pPr>
              <w:pStyle w:val="Compact"/>
              <w:jc w:val="right"/>
            </w:pPr>
            <w:proofErr w:type="spellStart"/>
            <w:r>
              <w:t>Std.dev</w:t>
            </w:r>
            <w:proofErr w:type="spellEnd"/>
          </w:p>
        </w:tc>
        <w:tc>
          <w:tcPr>
            <w:tcW w:w="0" w:type="auto"/>
            <w:tcBorders>
              <w:bottom w:val="single" w:sz="0" w:space="0" w:color="auto"/>
            </w:tcBorders>
            <w:vAlign w:val="bottom"/>
          </w:tcPr>
          <w:p w:rsidR="00D107F4" w:rsidRDefault="00D107F4" w:rsidP="00807A35">
            <w:pPr>
              <w:pStyle w:val="Compact"/>
              <w:jc w:val="right"/>
            </w:pPr>
            <w:r>
              <w:t>#</w:t>
            </w:r>
            <w:proofErr w:type="spellStart"/>
            <w:r>
              <w:t>Cov</w:t>
            </w:r>
            <w:proofErr w:type="spellEnd"/>
          </w:p>
        </w:tc>
      </w:tr>
      <w:tr w:rsidR="00D107F4" w:rsidTr="00807A35">
        <w:tc>
          <w:tcPr>
            <w:tcW w:w="0" w:type="auto"/>
          </w:tcPr>
          <w:p w:rsidR="00D107F4" w:rsidRDefault="00D107F4" w:rsidP="00807A35">
            <w:pPr>
              <w:pStyle w:val="Compact"/>
            </w:pPr>
            <w:r>
              <w:t>Inflammatory</w:t>
            </w:r>
          </w:p>
        </w:tc>
        <w:tc>
          <w:tcPr>
            <w:tcW w:w="0" w:type="auto"/>
          </w:tcPr>
          <w:p w:rsidR="00D107F4" w:rsidRDefault="00D107F4" w:rsidP="00807A35">
            <w:pPr>
              <w:pStyle w:val="Compact"/>
              <w:jc w:val="right"/>
            </w:pPr>
            <w:r>
              <w:t>0.82</w:t>
            </w:r>
          </w:p>
        </w:tc>
        <w:tc>
          <w:tcPr>
            <w:tcW w:w="0" w:type="auto"/>
          </w:tcPr>
          <w:p w:rsidR="00D107F4" w:rsidRDefault="00D107F4" w:rsidP="00807A35">
            <w:pPr>
              <w:pStyle w:val="Compact"/>
              <w:jc w:val="right"/>
            </w:pPr>
            <w:r>
              <w:t>1.21</w:t>
            </w:r>
          </w:p>
        </w:tc>
        <w:tc>
          <w:tcPr>
            <w:tcW w:w="0" w:type="auto"/>
          </w:tcPr>
          <w:p w:rsidR="00D107F4" w:rsidRDefault="00D107F4" w:rsidP="00807A35">
            <w:pPr>
              <w:pStyle w:val="Compact"/>
              <w:jc w:val="right"/>
            </w:pPr>
            <w:r>
              <w:t>4.18</w:t>
            </w:r>
          </w:p>
        </w:tc>
        <w:tc>
          <w:tcPr>
            <w:tcW w:w="0" w:type="auto"/>
          </w:tcPr>
          <w:p w:rsidR="00D107F4" w:rsidRDefault="00D107F4" w:rsidP="00807A35">
            <w:pPr>
              <w:pStyle w:val="Compact"/>
              <w:jc w:val="right"/>
            </w:pPr>
            <w:r>
              <w:t>4.20</w:t>
            </w:r>
          </w:p>
        </w:tc>
        <w:tc>
          <w:tcPr>
            <w:tcW w:w="0" w:type="auto"/>
          </w:tcPr>
          <w:p w:rsidR="00D107F4" w:rsidRDefault="00D107F4" w:rsidP="00807A35">
            <w:pPr>
              <w:pStyle w:val="Compact"/>
              <w:jc w:val="right"/>
            </w:pPr>
            <w:r>
              <w:t>19</w:t>
            </w:r>
          </w:p>
        </w:tc>
      </w:tr>
      <w:tr w:rsidR="00D107F4" w:rsidTr="00807A35">
        <w:tc>
          <w:tcPr>
            <w:tcW w:w="0" w:type="auto"/>
          </w:tcPr>
          <w:p w:rsidR="00D107F4" w:rsidRDefault="00D107F4" w:rsidP="00807A35">
            <w:pPr>
              <w:pStyle w:val="Compact"/>
            </w:pPr>
            <w:r>
              <w:t>Interferon</w:t>
            </w:r>
          </w:p>
        </w:tc>
        <w:tc>
          <w:tcPr>
            <w:tcW w:w="0" w:type="auto"/>
          </w:tcPr>
          <w:p w:rsidR="00D107F4" w:rsidRDefault="00D107F4" w:rsidP="00807A35">
            <w:pPr>
              <w:pStyle w:val="Compact"/>
              <w:jc w:val="right"/>
            </w:pPr>
            <w:r>
              <w:t>0.27</w:t>
            </w:r>
          </w:p>
        </w:tc>
        <w:tc>
          <w:tcPr>
            <w:tcW w:w="0" w:type="auto"/>
          </w:tcPr>
          <w:p w:rsidR="00D107F4" w:rsidRDefault="00D107F4" w:rsidP="00807A35">
            <w:pPr>
              <w:pStyle w:val="Compact"/>
              <w:jc w:val="right"/>
            </w:pPr>
            <w:r>
              <w:t>5.29</w:t>
            </w:r>
          </w:p>
        </w:tc>
        <w:tc>
          <w:tcPr>
            <w:tcW w:w="0" w:type="auto"/>
          </w:tcPr>
          <w:p w:rsidR="00D107F4" w:rsidRDefault="00D107F4" w:rsidP="00807A35">
            <w:pPr>
              <w:pStyle w:val="Compact"/>
              <w:jc w:val="right"/>
            </w:pPr>
            <w:r>
              <w:t>4.17</w:t>
            </w:r>
          </w:p>
        </w:tc>
        <w:tc>
          <w:tcPr>
            <w:tcW w:w="0" w:type="auto"/>
          </w:tcPr>
          <w:p w:rsidR="00D107F4" w:rsidRDefault="00D107F4" w:rsidP="00807A35">
            <w:pPr>
              <w:pStyle w:val="Compact"/>
              <w:jc w:val="right"/>
            </w:pPr>
            <w:r>
              <w:t>5.44</w:t>
            </w:r>
          </w:p>
        </w:tc>
        <w:tc>
          <w:tcPr>
            <w:tcW w:w="0" w:type="auto"/>
          </w:tcPr>
          <w:p w:rsidR="00D107F4" w:rsidRDefault="00D107F4" w:rsidP="00807A35">
            <w:pPr>
              <w:pStyle w:val="Compact"/>
              <w:jc w:val="right"/>
            </w:pPr>
            <w:r>
              <w:t>29</w:t>
            </w:r>
          </w:p>
        </w:tc>
      </w:tr>
      <w:tr w:rsidR="00D107F4" w:rsidTr="00807A35">
        <w:tc>
          <w:tcPr>
            <w:tcW w:w="0" w:type="auto"/>
          </w:tcPr>
          <w:p w:rsidR="00D107F4" w:rsidRDefault="00D107F4" w:rsidP="00807A35">
            <w:pPr>
              <w:pStyle w:val="Compact"/>
            </w:pPr>
            <w:r>
              <w:t>Antibody</w:t>
            </w:r>
          </w:p>
        </w:tc>
        <w:tc>
          <w:tcPr>
            <w:tcW w:w="0" w:type="auto"/>
          </w:tcPr>
          <w:p w:rsidR="00D107F4" w:rsidRDefault="00D107F4" w:rsidP="00807A35">
            <w:pPr>
              <w:pStyle w:val="Compact"/>
              <w:jc w:val="right"/>
            </w:pPr>
            <w:r>
              <w:t>0.045</w:t>
            </w:r>
          </w:p>
        </w:tc>
        <w:tc>
          <w:tcPr>
            <w:tcW w:w="0" w:type="auto"/>
          </w:tcPr>
          <w:p w:rsidR="00D107F4" w:rsidRDefault="00D107F4" w:rsidP="00807A35">
            <w:pPr>
              <w:pStyle w:val="Compact"/>
              <w:jc w:val="right"/>
            </w:pPr>
            <w:r>
              <w:t>15.00</w:t>
            </w:r>
          </w:p>
        </w:tc>
        <w:tc>
          <w:tcPr>
            <w:tcW w:w="0" w:type="auto"/>
          </w:tcPr>
          <w:p w:rsidR="00D107F4" w:rsidRDefault="00D107F4" w:rsidP="00807A35">
            <w:pPr>
              <w:pStyle w:val="Compact"/>
              <w:jc w:val="right"/>
            </w:pPr>
            <w:r>
              <w:t>4.17</w:t>
            </w:r>
          </w:p>
        </w:tc>
        <w:tc>
          <w:tcPr>
            <w:tcW w:w="0" w:type="auto"/>
          </w:tcPr>
          <w:p w:rsidR="00D107F4" w:rsidRDefault="00D107F4" w:rsidP="00807A35">
            <w:pPr>
              <w:pStyle w:val="Compact"/>
              <w:jc w:val="right"/>
            </w:pPr>
            <w:r>
              <w:t>4.94</w:t>
            </w:r>
          </w:p>
        </w:tc>
        <w:tc>
          <w:tcPr>
            <w:tcW w:w="0" w:type="auto"/>
          </w:tcPr>
          <w:p w:rsidR="00D107F4" w:rsidRDefault="00D107F4" w:rsidP="00807A35">
            <w:pPr>
              <w:pStyle w:val="Compact"/>
              <w:jc w:val="right"/>
            </w:pPr>
            <w:r>
              <w:t>2</w:t>
            </w:r>
          </w:p>
        </w:tc>
      </w:tr>
      <w:tr w:rsidR="00D107F4" w:rsidTr="00807A35">
        <w:tc>
          <w:tcPr>
            <w:tcW w:w="0" w:type="auto"/>
          </w:tcPr>
          <w:p w:rsidR="00D107F4" w:rsidRDefault="00D107F4" w:rsidP="00807A35">
            <w:pPr>
              <w:pStyle w:val="Compact"/>
            </w:pPr>
            <w:r>
              <w:t>All</w:t>
            </w:r>
          </w:p>
        </w:tc>
        <w:tc>
          <w:tcPr>
            <w:tcW w:w="0" w:type="auto"/>
          </w:tcPr>
          <w:p w:rsidR="00D107F4" w:rsidRDefault="00D107F4" w:rsidP="00807A35">
            <w:pPr>
              <w:pStyle w:val="Compact"/>
              <w:jc w:val="right"/>
            </w:pPr>
            <w:r>
              <w:t>0.28</w:t>
            </w:r>
          </w:p>
        </w:tc>
        <w:tc>
          <w:tcPr>
            <w:tcW w:w="0" w:type="auto"/>
          </w:tcPr>
          <w:p w:rsidR="00D107F4" w:rsidRDefault="00D107F4" w:rsidP="00807A35">
            <w:pPr>
              <w:pStyle w:val="Compact"/>
              <w:jc w:val="right"/>
            </w:pPr>
            <w:r>
              <w:t>5.01</w:t>
            </w:r>
          </w:p>
        </w:tc>
        <w:tc>
          <w:tcPr>
            <w:tcW w:w="0" w:type="auto"/>
          </w:tcPr>
          <w:p w:rsidR="00D107F4" w:rsidRDefault="00D107F4" w:rsidP="00807A35">
            <w:pPr>
              <w:pStyle w:val="Compact"/>
              <w:jc w:val="right"/>
            </w:pPr>
            <w:r>
              <w:t>4.17</w:t>
            </w:r>
          </w:p>
        </w:tc>
        <w:tc>
          <w:tcPr>
            <w:tcW w:w="0" w:type="auto"/>
          </w:tcPr>
          <w:p w:rsidR="00D107F4" w:rsidRDefault="00D107F4" w:rsidP="00807A35">
            <w:pPr>
              <w:pStyle w:val="Compact"/>
              <w:jc w:val="right"/>
            </w:pPr>
            <w:r>
              <w:t>5.26</w:t>
            </w:r>
          </w:p>
        </w:tc>
        <w:tc>
          <w:tcPr>
            <w:tcW w:w="0" w:type="auto"/>
          </w:tcPr>
          <w:p w:rsidR="00D107F4" w:rsidRDefault="00D107F4" w:rsidP="00807A35">
            <w:pPr>
              <w:pStyle w:val="Compact"/>
              <w:jc w:val="right"/>
            </w:pPr>
            <w:r>
              <w:t>50</w:t>
            </w:r>
          </w:p>
        </w:tc>
      </w:tr>
    </w:tbl>
    <w:p w:rsidR="00D107F4" w:rsidRDefault="00D107F4">
      <w:pPr>
        <w:spacing w:line="259" w:lineRule="auto"/>
        <w:rPr>
          <w:rFonts w:ascii="Arial" w:hAnsi="Arial" w:cs="Arial"/>
        </w:rPr>
      </w:pPr>
    </w:p>
    <w:p w:rsidR="004C37B1" w:rsidRDefault="004C37B1">
      <w:pPr>
        <w:rPr>
          <w:rFonts w:ascii="Arial" w:hAnsi="Arial" w:cs="Arial"/>
        </w:rPr>
      </w:pPr>
      <w:r>
        <w:rPr>
          <w:rFonts w:ascii="Arial" w:hAnsi="Arial" w:cs="Arial"/>
        </w:rPr>
        <w:br w:type="page"/>
      </w:r>
    </w:p>
    <w:p w:rsidR="00822F7F" w:rsidRDefault="00822F7F" w:rsidP="00822F7F">
      <w:pPr>
        <w:rPr>
          <w:rFonts w:ascii="Arial" w:hAnsi="Arial" w:cs="Arial"/>
        </w:rPr>
      </w:pPr>
    </w:p>
    <w:p w:rsidR="00052403" w:rsidRPr="00052403" w:rsidRDefault="00AA0075" w:rsidP="00052403">
      <w:pPr>
        <w:pStyle w:val="EndNoteBibliography"/>
        <w:ind w:left="720" w:hanging="720"/>
        <w:rPr>
          <w:noProof/>
        </w:rPr>
      </w:pPr>
      <w:r>
        <w:rPr>
          <w:rFonts w:ascii="Arial" w:hAnsi="Arial" w:cs="Arial"/>
        </w:rPr>
        <w:fldChar w:fldCharType="begin"/>
      </w:r>
      <w:r w:rsidRPr="002858FC">
        <w:rPr>
          <w:rFonts w:ascii="Arial" w:hAnsi="Arial" w:cs="Arial"/>
          <w:lang w:val="de-CH"/>
        </w:rPr>
        <w:instrText xml:space="preserve"> ADDIN EN.REFLIST </w:instrText>
      </w:r>
      <w:r>
        <w:rPr>
          <w:rFonts w:ascii="Arial" w:hAnsi="Arial" w:cs="Arial"/>
        </w:rPr>
        <w:fldChar w:fldCharType="separate"/>
      </w:r>
      <w:r w:rsidR="00052403" w:rsidRPr="002858FC">
        <w:rPr>
          <w:noProof/>
          <w:lang w:val="de-CH"/>
        </w:rPr>
        <w:t xml:space="preserve">Chen, E., Hanson, M. D., Paterson, L. Q., Griffin, M. J., Walker, H. A., &amp; Miller, G. E. (2006). </w:t>
      </w:r>
      <w:r w:rsidR="00052403" w:rsidRPr="00052403">
        <w:rPr>
          <w:noProof/>
        </w:rPr>
        <w:t xml:space="preserve">Socioeconomic status and inflammatory processes in childhood asthma: the role of psychological stress. </w:t>
      </w:r>
      <w:r w:rsidR="00052403" w:rsidRPr="00052403">
        <w:rPr>
          <w:i/>
          <w:noProof/>
        </w:rPr>
        <w:t>J Allergy Clin Immunol, 117</w:t>
      </w:r>
      <w:r w:rsidR="00052403" w:rsidRPr="00052403">
        <w:rPr>
          <w:noProof/>
        </w:rPr>
        <w:t xml:space="preserve">(5), 1014-1020. Retrieved from </w:t>
      </w:r>
      <w:hyperlink r:id="rId8" w:history="1">
        <w:r w:rsidR="00052403" w:rsidRPr="00052403">
          <w:rPr>
            <w:rStyle w:val="Hyperlink"/>
            <w:noProof/>
          </w:rPr>
          <w:t>https://www.ncbi.nlm.nih.gov/pubmed/16675327</w:t>
        </w:r>
      </w:hyperlink>
      <w:r w:rsidR="00052403" w:rsidRPr="00052403">
        <w:rPr>
          <w:noProof/>
        </w:rPr>
        <w:t>. doi:10.1016/j.jaci.2006.01.036</w:t>
      </w:r>
    </w:p>
    <w:p w:rsidR="00052403" w:rsidRPr="00052403" w:rsidRDefault="00052403" w:rsidP="00052403">
      <w:pPr>
        <w:pStyle w:val="EndNoteBibliography"/>
        <w:ind w:left="720" w:hanging="720"/>
        <w:rPr>
          <w:noProof/>
        </w:rPr>
      </w:pPr>
      <w:r w:rsidRPr="00052403">
        <w:rPr>
          <w:noProof/>
        </w:rPr>
        <w:t xml:space="preserve">Chen, E., Miller, G. E., Walker, H. A., Arevalo, J. M., Sung, C. Y., &amp; Cole, S. W. (2009). Genome-wide transcriptional profiling linked to social class in asthma. </w:t>
      </w:r>
      <w:r w:rsidRPr="00052403">
        <w:rPr>
          <w:i/>
          <w:noProof/>
        </w:rPr>
        <w:t>Thorax, 64</w:t>
      </w:r>
      <w:r w:rsidRPr="00052403">
        <w:rPr>
          <w:noProof/>
        </w:rPr>
        <w:t xml:space="preserve">(1), 38-43. Retrieved from </w:t>
      </w:r>
      <w:hyperlink r:id="rId9" w:history="1">
        <w:r w:rsidRPr="00052403">
          <w:rPr>
            <w:rStyle w:val="Hyperlink"/>
            <w:noProof/>
          </w:rPr>
          <w:t>https://www.ncbi.nlm.nih.gov/pubmed/19001005</w:t>
        </w:r>
      </w:hyperlink>
      <w:r w:rsidRPr="00052403">
        <w:rPr>
          <w:noProof/>
        </w:rPr>
        <w:t>. doi:10.1136/thx.2007.095091</w:t>
      </w:r>
    </w:p>
    <w:p w:rsidR="00052403" w:rsidRPr="00052403" w:rsidRDefault="00052403" w:rsidP="00052403">
      <w:pPr>
        <w:pStyle w:val="EndNoteBibliography"/>
        <w:ind w:left="720" w:hanging="720"/>
        <w:rPr>
          <w:noProof/>
        </w:rPr>
      </w:pPr>
      <w:r w:rsidRPr="00052403">
        <w:rPr>
          <w:noProof/>
        </w:rPr>
        <w:t xml:space="preserve">Cole, S. W. (2014). Human social genomics. </w:t>
      </w:r>
      <w:r w:rsidRPr="00052403">
        <w:rPr>
          <w:i/>
          <w:noProof/>
        </w:rPr>
        <w:t>PLoS Genet, 10</w:t>
      </w:r>
      <w:r w:rsidRPr="00052403">
        <w:rPr>
          <w:noProof/>
        </w:rPr>
        <w:t xml:space="preserve">(8), e1004601. Retrieved from </w:t>
      </w:r>
      <w:hyperlink r:id="rId10" w:history="1">
        <w:r w:rsidRPr="00052403">
          <w:rPr>
            <w:rStyle w:val="Hyperlink"/>
            <w:noProof/>
          </w:rPr>
          <w:t>https://www.ncbi.nlm.nih.gov/pubmed/25166010</w:t>
        </w:r>
      </w:hyperlink>
      <w:r w:rsidRPr="00052403">
        <w:rPr>
          <w:noProof/>
        </w:rPr>
        <w:t>. doi:10.1371/journal.pgen.1004601</w:t>
      </w:r>
    </w:p>
    <w:p w:rsidR="00052403" w:rsidRPr="00052403" w:rsidRDefault="00052403" w:rsidP="00052403">
      <w:pPr>
        <w:pStyle w:val="EndNoteBibliography"/>
        <w:ind w:left="720" w:hanging="720"/>
        <w:rPr>
          <w:noProof/>
        </w:rPr>
      </w:pPr>
      <w:r w:rsidRPr="00052403">
        <w:rPr>
          <w:noProof/>
        </w:rPr>
        <w:t xml:space="preserve">Fry, R. C., Navasumrit, P., Valiathan, C., Svensson, J. P., Hogan, B. J., Luo, M., . . . Samson, L. D. (2007). Activation of inflammation/NF-kappaB signaling in infants born to arsenic-exposed mothers. </w:t>
      </w:r>
      <w:r w:rsidRPr="00052403">
        <w:rPr>
          <w:i/>
          <w:noProof/>
        </w:rPr>
        <w:t>PLoS Genet, 3</w:t>
      </w:r>
      <w:r w:rsidRPr="00052403">
        <w:rPr>
          <w:noProof/>
        </w:rPr>
        <w:t xml:space="preserve">(11), e207. Retrieved from </w:t>
      </w:r>
      <w:hyperlink r:id="rId11" w:history="1">
        <w:r w:rsidRPr="00052403">
          <w:rPr>
            <w:rStyle w:val="Hyperlink"/>
            <w:noProof/>
          </w:rPr>
          <w:t>https://www.ncbi.nlm.nih.gov/pubmed/18039032</w:t>
        </w:r>
      </w:hyperlink>
      <w:r w:rsidRPr="00052403">
        <w:rPr>
          <w:noProof/>
        </w:rPr>
        <w:t>. doi:10.1371/journal.pgen.0030207</w:t>
      </w:r>
    </w:p>
    <w:p w:rsidR="00052403" w:rsidRPr="00052403" w:rsidRDefault="00052403" w:rsidP="00052403">
      <w:pPr>
        <w:pStyle w:val="EndNoteBibliography"/>
        <w:ind w:left="720" w:hanging="720"/>
        <w:rPr>
          <w:noProof/>
        </w:rPr>
      </w:pPr>
      <w:r w:rsidRPr="00052403">
        <w:rPr>
          <w:noProof/>
        </w:rPr>
        <w:t xml:space="preserve">Goeman, J. J., &amp; Bühlmann, P. (2007). Analyzing gene expression data in terms of gene sets: methodological issues. </w:t>
      </w:r>
      <w:r w:rsidRPr="00052403">
        <w:rPr>
          <w:i/>
          <w:noProof/>
        </w:rPr>
        <w:t>Bioinformatics (Oxford), 23</w:t>
      </w:r>
      <w:r w:rsidRPr="00052403">
        <w:rPr>
          <w:noProof/>
        </w:rPr>
        <w:t xml:space="preserve">(8), 980-987. </w:t>
      </w:r>
    </w:p>
    <w:p w:rsidR="00052403" w:rsidRPr="00052403" w:rsidRDefault="00052403" w:rsidP="00052403">
      <w:pPr>
        <w:pStyle w:val="EndNoteBibliography"/>
        <w:ind w:left="720" w:hanging="720"/>
        <w:rPr>
          <w:noProof/>
        </w:rPr>
      </w:pPr>
      <w:r w:rsidRPr="00052403">
        <w:rPr>
          <w:noProof/>
        </w:rPr>
        <w:t xml:space="preserve">Goeman, J. J., van de Geer, S. A., &amp; van Houwelingen, H. C. (2006). Tetsing against a high dimnesional alternative. </w:t>
      </w:r>
      <w:r w:rsidRPr="00052403">
        <w:rPr>
          <w:i/>
          <w:noProof/>
        </w:rPr>
        <w:t>Journal of the Royal Statistical Society: Series B (Statistical Methodology), 68</w:t>
      </w:r>
      <w:r w:rsidRPr="00052403">
        <w:rPr>
          <w:noProof/>
        </w:rPr>
        <w:t xml:space="preserve">(3), 477-493. </w:t>
      </w:r>
    </w:p>
    <w:p w:rsidR="00052403" w:rsidRPr="00052403" w:rsidRDefault="00052403" w:rsidP="00052403">
      <w:pPr>
        <w:pStyle w:val="EndNoteBibliography"/>
        <w:ind w:left="720" w:hanging="720"/>
        <w:rPr>
          <w:noProof/>
        </w:rPr>
      </w:pPr>
      <w:r w:rsidRPr="002858FC">
        <w:rPr>
          <w:noProof/>
          <w:lang w:val="de-CH"/>
        </w:rPr>
        <w:lastRenderedPageBreak/>
        <w:t xml:space="preserve">Hostinar, C. E., Nusslock, R., &amp; Miller, G. E. (2018). </w:t>
      </w:r>
      <w:r w:rsidRPr="00052403">
        <w:rPr>
          <w:noProof/>
        </w:rPr>
        <w:t xml:space="preserve">Future Directions in the Study of Early-Life Stress and Physical and Emotional Health: Implications of the Neuroimmune Network Hypothesis. </w:t>
      </w:r>
      <w:r w:rsidRPr="00052403">
        <w:rPr>
          <w:i/>
          <w:noProof/>
        </w:rPr>
        <w:t>J Clin Child Adolesc Psychol, 47</w:t>
      </w:r>
      <w:r w:rsidRPr="00052403">
        <w:rPr>
          <w:noProof/>
        </w:rPr>
        <w:t xml:space="preserve">(1), 142-156. Retrieved from </w:t>
      </w:r>
      <w:hyperlink r:id="rId12" w:history="1">
        <w:r w:rsidRPr="00052403">
          <w:rPr>
            <w:rStyle w:val="Hyperlink"/>
            <w:noProof/>
          </w:rPr>
          <w:t>https://www.ncbi.nlm.nih.gov/pubmed/28107039</w:t>
        </w:r>
      </w:hyperlink>
      <w:r w:rsidRPr="00052403">
        <w:rPr>
          <w:noProof/>
        </w:rPr>
        <w:t>. doi:10.1080/15374416.2016.1266647</w:t>
      </w:r>
    </w:p>
    <w:p w:rsidR="00052403" w:rsidRPr="00052403" w:rsidRDefault="00052403" w:rsidP="00052403">
      <w:pPr>
        <w:pStyle w:val="EndNoteBibliography"/>
        <w:ind w:left="720" w:hanging="720"/>
        <w:rPr>
          <w:noProof/>
        </w:rPr>
      </w:pPr>
      <w:r w:rsidRPr="00052403">
        <w:rPr>
          <w:noProof/>
        </w:rPr>
        <w:t xml:space="preserve">Kemeny, M. E. (2009). Psychobiological responses to social threat: evolution of a psychological model in psychoneuroimmunology. </w:t>
      </w:r>
      <w:r w:rsidRPr="00052403">
        <w:rPr>
          <w:i/>
          <w:noProof/>
        </w:rPr>
        <w:t>Brain Behav Immun, 23</w:t>
      </w:r>
      <w:r w:rsidRPr="00052403">
        <w:rPr>
          <w:noProof/>
        </w:rPr>
        <w:t xml:space="preserve">(1), 1-9. Retrieved from </w:t>
      </w:r>
      <w:hyperlink r:id="rId13" w:history="1">
        <w:r w:rsidRPr="00052403">
          <w:rPr>
            <w:rStyle w:val="Hyperlink"/>
            <w:noProof/>
          </w:rPr>
          <w:t>https://www.ncbi.nlm.nih.gov/pubmed/18809488</w:t>
        </w:r>
      </w:hyperlink>
      <w:r w:rsidRPr="00052403">
        <w:rPr>
          <w:noProof/>
        </w:rPr>
        <w:t>. doi:10.1016/j.bbi.2008.08.008</w:t>
      </w:r>
    </w:p>
    <w:p w:rsidR="00052403" w:rsidRPr="00052403" w:rsidRDefault="00052403" w:rsidP="00052403">
      <w:pPr>
        <w:pStyle w:val="EndNoteBibliography"/>
        <w:ind w:left="720" w:hanging="720"/>
        <w:rPr>
          <w:noProof/>
        </w:rPr>
      </w:pPr>
      <w:r w:rsidRPr="00052403">
        <w:rPr>
          <w:noProof/>
        </w:rPr>
        <w:t xml:space="preserve">Nusslock, R., &amp; Miller, G. E. (2016). Early-Life Adversity and Physical and Emotional Health Across the Lifespan: A Neuroimmune Network Hypothesis. </w:t>
      </w:r>
      <w:r w:rsidRPr="00052403">
        <w:rPr>
          <w:i/>
          <w:noProof/>
        </w:rPr>
        <w:t>Biol Psychiatry, 80</w:t>
      </w:r>
      <w:r w:rsidRPr="00052403">
        <w:rPr>
          <w:noProof/>
        </w:rPr>
        <w:t xml:space="preserve">(1), 23-32. Retrieved from </w:t>
      </w:r>
      <w:hyperlink r:id="rId14" w:history="1">
        <w:r w:rsidRPr="00052403">
          <w:rPr>
            <w:rStyle w:val="Hyperlink"/>
            <w:noProof/>
          </w:rPr>
          <w:t>https://www.ncbi.nlm.nih.gov/pubmed/26166230</w:t>
        </w:r>
      </w:hyperlink>
      <w:r w:rsidRPr="00052403">
        <w:rPr>
          <w:noProof/>
        </w:rPr>
        <w:t>. doi:10.1016/j.biopsych.2015.05.017</w:t>
      </w:r>
    </w:p>
    <w:p w:rsidR="00052403" w:rsidRPr="00052403" w:rsidRDefault="00052403" w:rsidP="00052403">
      <w:pPr>
        <w:pStyle w:val="EndNoteBibliography"/>
        <w:ind w:left="720" w:hanging="720"/>
        <w:rPr>
          <w:noProof/>
        </w:rPr>
      </w:pPr>
      <w:r w:rsidRPr="00052403">
        <w:rPr>
          <w:noProof/>
        </w:rPr>
        <w:t xml:space="preserve">O'Donovan, A., Slavich, G. M., Epel, E. S., &amp; Neylan, T. C. (2013). Exaggerated neurobiological sensitivity to threat as a mechanism linking anxiety with increased risk for diseases of aging. </w:t>
      </w:r>
      <w:r w:rsidRPr="00052403">
        <w:rPr>
          <w:i/>
          <w:noProof/>
        </w:rPr>
        <w:t>Neurosci Biobehav Rev, 37</w:t>
      </w:r>
      <w:r w:rsidRPr="00052403">
        <w:rPr>
          <w:noProof/>
        </w:rPr>
        <w:t xml:space="preserve">(1), 96-108. Retrieved from </w:t>
      </w:r>
      <w:hyperlink r:id="rId15" w:history="1">
        <w:r w:rsidRPr="00052403">
          <w:rPr>
            <w:rStyle w:val="Hyperlink"/>
            <w:noProof/>
          </w:rPr>
          <w:t>https://www.ncbi.nlm.nih.gov/pubmed/23127296</w:t>
        </w:r>
      </w:hyperlink>
      <w:r w:rsidRPr="00052403">
        <w:rPr>
          <w:noProof/>
        </w:rPr>
        <w:t>. doi:10.1016/j.neubiorev.2012.10.013</w:t>
      </w:r>
    </w:p>
    <w:p w:rsidR="00052403" w:rsidRPr="00052403" w:rsidRDefault="00052403" w:rsidP="00052403">
      <w:pPr>
        <w:pStyle w:val="EndNoteBibliography"/>
        <w:ind w:left="720" w:hanging="720"/>
        <w:rPr>
          <w:noProof/>
        </w:rPr>
      </w:pPr>
      <w:r w:rsidRPr="00052403">
        <w:rPr>
          <w:noProof/>
        </w:rPr>
        <w:t xml:space="preserve">Payne, B. K. (2001). Prejudice and perception: the role of automatic and controlled processes in misperceiving a weapon. </w:t>
      </w:r>
      <w:r w:rsidRPr="00052403">
        <w:rPr>
          <w:i/>
          <w:noProof/>
        </w:rPr>
        <w:t>J Pers Soc Psychol, 81</w:t>
      </w:r>
      <w:r w:rsidRPr="00052403">
        <w:rPr>
          <w:noProof/>
        </w:rPr>
        <w:t xml:space="preserve">(2), 181-192. Retrieved from </w:t>
      </w:r>
      <w:hyperlink r:id="rId16" w:history="1">
        <w:r w:rsidRPr="00052403">
          <w:rPr>
            <w:rStyle w:val="Hyperlink"/>
            <w:noProof/>
          </w:rPr>
          <w:t>https://www.ncbi.nlm.nih.gov/pubmed/11519925</w:t>
        </w:r>
      </w:hyperlink>
      <w:r w:rsidRPr="00052403">
        <w:rPr>
          <w:noProof/>
        </w:rPr>
        <w:t xml:space="preserve">. </w:t>
      </w:r>
    </w:p>
    <w:p w:rsidR="00052403" w:rsidRPr="00052403" w:rsidRDefault="00052403" w:rsidP="00052403">
      <w:pPr>
        <w:pStyle w:val="EndNoteBibliography"/>
        <w:ind w:left="720" w:hanging="720"/>
        <w:rPr>
          <w:noProof/>
        </w:rPr>
      </w:pPr>
      <w:r w:rsidRPr="00052403">
        <w:rPr>
          <w:noProof/>
        </w:rPr>
        <w:t xml:space="preserve">Tolosana-Delgado, K. G. V. D. B. a. R. (2006). &lt;Compositional data analysis with ‘R’ and the package ‘compositions’.pdf&gt;. </w:t>
      </w:r>
      <w:r w:rsidRPr="00052403">
        <w:rPr>
          <w:i/>
          <w:noProof/>
        </w:rPr>
        <w:t>The Geological Society of London, 264</w:t>
      </w:r>
      <w:r w:rsidRPr="00052403">
        <w:rPr>
          <w:noProof/>
        </w:rPr>
        <w:t xml:space="preserve">, 119-127. Retrieved from </w:t>
      </w:r>
      <w:hyperlink r:id="rId17" w:history="1">
        <w:r w:rsidRPr="00052403">
          <w:rPr>
            <w:rStyle w:val="Hyperlink"/>
            <w:noProof/>
          </w:rPr>
          <w:t>https://sp.lyellcollection.org/content/264/1/119.short</w:t>
        </w:r>
      </w:hyperlink>
      <w:r w:rsidRPr="00052403">
        <w:rPr>
          <w:noProof/>
        </w:rPr>
        <w:t>. doi:</w:t>
      </w:r>
      <w:hyperlink r:id="rId18" w:history="1">
        <w:r w:rsidRPr="00052403">
          <w:rPr>
            <w:rStyle w:val="Hyperlink"/>
            <w:noProof/>
          </w:rPr>
          <w:t>https://doi.org/10.1144/GSL.SP.2006.264.01.09</w:t>
        </w:r>
      </w:hyperlink>
    </w:p>
    <w:p w:rsidR="00E814D6" w:rsidRDefault="00AA0075" w:rsidP="002858FC">
      <w:pPr>
        <w:rPr>
          <w:rFonts w:ascii="Arial" w:hAnsi="Arial" w:cs="Arial"/>
        </w:rPr>
      </w:pPr>
      <w:r>
        <w:rPr>
          <w:rFonts w:ascii="Arial" w:hAnsi="Arial" w:cs="Arial"/>
        </w:rPr>
        <w:lastRenderedPageBreak/>
        <w:fldChar w:fldCharType="end"/>
      </w:r>
    </w:p>
    <w:p w:rsidR="00E814D6" w:rsidRDefault="00876F9F">
      <w:pPr>
        <w:rPr>
          <w:rFonts w:ascii="Arial" w:hAnsi="Arial" w:cs="Arial"/>
        </w:rPr>
      </w:pPr>
      <w:r>
        <w:rPr>
          <w:rFonts w:ascii="Arial" w:hAnsi="Arial" w:cs="Arial"/>
          <w:noProof/>
        </w:rPr>
        <w:drawing>
          <wp:inline distT="0" distB="0" distL="0" distR="0" wp14:anchorId="779EAB09" wp14:editId="4392D565">
            <wp:extent cx="6491320" cy="50160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7.pdf"/>
                    <pic:cNvPicPr/>
                  </pic:nvPicPr>
                  <pic:blipFill>
                    <a:blip r:embed="rId19"/>
                    <a:stretch>
                      <a:fillRect/>
                    </a:stretch>
                  </pic:blipFill>
                  <pic:spPr>
                    <a:xfrm>
                      <a:off x="0" y="0"/>
                      <a:ext cx="6529355" cy="5045410"/>
                    </a:xfrm>
                    <a:prstGeom prst="rect">
                      <a:avLst/>
                    </a:prstGeom>
                  </pic:spPr>
                </pic:pic>
              </a:graphicData>
            </a:graphic>
          </wp:inline>
        </w:drawing>
      </w:r>
    </w:p>
    <w:p w:rsidR="00E95322" w:rsidRPr="00B950E5" w:rsidRDefault="00E95322">
      <w:pPr>
        <w:rPr>
          <w:rFonts w:ascii="Arial" w:hAnsi="Arial" w:cs="Arial"/>
        </w:rPr>
      </w:pPr>
    </w:p>
    <w:sectPr w:rsidR="00E95322" w:rsidRPr="00B950E5" w:rsidSect="00822F7F">
      <w:headerReference w:type="even" r:id="rId20"/>
      <w:headerReference w:type="default" r:id="rId2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ABE" w:rsidRDefault="00340ABE" w:rsidP="00822F7F">
      <w:r>
        <w:separator/>
      </w:r>
    </w:p>
  </w:endnote>
  <w:endnote w:type="continuationSeparator" w:id="0">
    <w:p w:rsidR="00340ABE" w:rsidRDefault="00340ABE" w:rsidP="0082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ABE" w:rsidRDefault="00340ABE" w:rsidP="00822F7F">
      <w:r>
        <w:separator/>
      </w:r>
    </w:p>
  </w:footnote>
  <w:footnote w:type="continuationSeparator" w:id="0">
    <w:p w:rsidR="00340ABE" w:rsidRDefault="00340ABE" w:rsidP="00822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2524242"/>
      <w:docPartObj>
        <w:docPartGallery w:val="Page Numbers (Top of Page)"/>
        <w:docPartUnique/>
      </w:docPartObj>
    </w:sdtPr>
    <w:sdtEndPr>
      <w:rPr>
        <w:rStyle w:val="PageNumber"/>
      </w:rPr>
    </w:sdtEndPr>
    <w:sdtContent>
      <w:p w:rsidR="001D4238" w:rsidRDefault="001D4238" w:rsidP="00F9388E">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4238" w:rsidRDefault="001D4238" w:rsidP="00822F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238" w:rsidRDefault="001D4238" w:rsidP="003933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0B8">
      <w:rPr>
        <w:rStyle w:val="PageNumber"/>
        <w:noProof/>
      </w:rPr>
      <w:t>14</w:t>
    </w:r>
    <w:r>
      <w:rPr>
        <w:rStyle w:val="PageNumber"/>
      </w:rPr>
      <w:fldChar w:fldCharType="end"/>
    </w:r>
  </w:p>
  <w:p w:rsidR="001D4238" w:rsidRDefault="001D4238" w:rsidP="00822F7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E2055"/>
    <w:multiLevelType w:val="multilevel"/>
    <w:tmpl w:val="245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JS">
    <w15:presenceInfo w15:providerId="None" w15:userId="M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444D3"/>
    <w:rsid w:val="00052403"/>
    <w:rsid w:val="00052BA4"/>
    <w:rsid w:val="00060431"/>
    <w:rsid w:val="00062F67"/>
    <w:rsid w:val="0008290E"/>
    <w:rsid w:val="000B40B8"/>
    <w:rsid w:val="00151F1F"/>
    <w:rsid w:val="00153DC1"/>
    <w:rsid w:val="001621E2"/>
    <w:rsid w:val="001760F7"/>
    <w:rsid w:val="00192D01"/>
    <w:rsid w:val="001A036B"/>
    <w:rsid w:val="001A4EA3"/>
    <w:rsid w:val="001B4954"/>
    <w:rsid w:val="001C0773"/>
    <w:rsid w:val="001D4238"/>
    <w:rsid w:val="00203106"/>
    <w:rsid w:val="002308A6"/>
    <w:rsid w:val="00234008"/>
    <w:rsid w:val="00273E27"/>
    <w:rsid w:val="002858FC"/>
    <w:rsid w:val="00286960"/>
    <w:rsid w:val="00296AF7"/>
    <w:rsid w:val="002C4EFC"/>
    <w:rsid w:val="00301196"/>
    <w:rsid w:val="00320234"/>
    <w:rsid w:val="0032488C"/>
    <w:rsid w:val="00340ABE"/>
    <w:rsid w:val="003426A1"/>
    <w:rsid w:val="003647FB"/>
    <w:rsid w:val="0036662A"/>
    <w:rsid w:val="00393355"/>
    <w:rsid w:val="003D24C0"/>
    <w:rsid w:val="003F31E9"/>
    <w:rsid w:val="0040235D"/>
    <w:rsid w:val="00411814"/>
    <w:rsid w:val="00412A2F"/>
    <w:rsid w:val="004130C5"/>
    <w:rsid w:val="004235B9"/>
    <w:rsid w:val="004238EA"/>
    <w:rsid w:val="0043115C"/>
    <w:rsid w:val="00446850"/>
    <w:rsid w:val="00447EEF"/>
    <w:rsid w:val="004759C0"/>
    <w:rsid w:val="00484FAA"/>
    <w:rsid w:val="00495EE3"/>
    <w:rsid w:val="004C37B1"/>
    <w:rsid w:val="004D0F08"/>
    <w:rsid w:val="004D2E9A"/>
    <w:rsid w:val="0055181F"/>
    <w:rsid w:val="00555A21"/>
    <w:rsid w:val="00591A30"/>
    <w:rsid w:val="005A66F5"/>
    <w:rsid w:val="00644614"/>
    <w:rsid w:val="0068382F"/>
    <w:rsid w:val="00686966"/>
    <w:rsid w:val="00695B76"/>
    <w:rsid w:val="00696408"/>
    <w:rsid w:val="006A05DF"/>
    <w:rsid w:val="006B63E6"/>
    <w:rsid w:val="006B7712"/>
    <w:rsid w:val="006C30B3"/>
    <w:rsid w:val="006C517B"/>
    <w:rsid w:val="006E3B60"/>
    <w:rsid w:val="006E6934"/>
    <w:rsid w:val="00754DC9"/>
    <w:rsid w:val="007C1649"/>
    <w:rsid w:val="007D4ACF"/>
    <w:rsid w:val="007E709C"/>
    <w:rsid w:val="008223AF"/>
    <w:rsid w:val="00822B23"/>
    <w:rsid w:val="00822F7F"/>
    <w:rsid w:val="00832457"/>
    <w:rsid w:val="0085532B"/>
    <w:rsid w:val="00865258"/>
    <w:rsid w:val="00865EAF"/>
    <w:rsid w:val="00875F35"/>
    <w:rsid w:val="00876F9F"/>
    <w:rsid w:val="00877244"/>
    <w:rsid w:val="00877573"/>
    <w:rsid w:val="00885167"/>
    <w:rsid w:val="00896168"/>
    <w:rsid w:val="008A47D7"/>
    <w:rsid w:val="008D3212"/>
    <w:rsid w:val="008E3E28"/>
    <w:rsid w:val="008E48FF"/>
    <w:rsid w:val="00921152"/>
    <w:rsid w:val="00A42654"/>
    <w:rsid w:val="00A67938"/>
    <w:rsid w:val="00A7553F"/>
    <w:rsid w:val="00A84B00"/>
    <w:rsid w:val="00AA0075"/>
    <w:rsid w:val="00AB5F0F"/>
    <w:rsid w:val="00AC2E66"/>
    <w:rsid w:val="00AD44F1"/>
    <w:rsid w:val="00AD66AB"/>
    <w:rsid w:val="00AF54E2"/>
    <w:rsid w:val="00B444D3"/>
    <w:rsid w:val="00B45529"/>
    <w:rsid w:val="00B563B8"/>
    <w:rsid w:val="00B73241"/>
    <w:rsid w:val="00B80829"/>
    <w:rsid w:val="00B950E5"/>
    <w:rsid w:val="00BA0F7C"/>
    <w:rsid w:val="00BF6131"/>
    <w:rsid w:val="00C178F7"/>
    <w:rsid w:val="00C5760E"/>
    <w:rsid w:val="00C76614"/>
    <w:rsid w:val="00CA23E4"/>
    <w:rsid w:val="00CB60D5"/>
    <w:rsid w:val="00CC1732"/>
    <w:rsid w:val="00D107F4"/>
    <w:rsid w:val="00D1583E"/>
    <w:rsid w:val="00DC4CDA"/>
    <w:rsid w:val="00DD286C"/>
    <w:rsid w:val="00E06830"/>
    <w:rsid w:val="00E14805"/>
    <w:rsid w:val="00E47219"/>
    <w:rsid w:val="00E731FA"/>
    <w:rsid w:val="00E814D6"/>
    <w:rsid w:val="00E95322"/>
    <w:rsid w:val="00EA7482"/>
    <w:rsid w:val="00EB0BD4"/>
    <w:rsid w:val="00F12AA9"/>
    <w:rsid w:val="00F16E53"/>
    <w:rsid w:val="00F30A05"/>
    <w:rsid w:val="00F33FBA"/>
    <w:rsid w:val="00F627EB"/>
    <w:rsid w:val="00F9388E"/>
    <w:rsid w:val="00FE2157"/>
    <w:rsid w:val="00FE2A27"/>
    <w:rsid w:val="00FF1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67EE1F"/>
  <w15:docId w15:val="{94787461-FD0E-6447-B1D3-9A7DAA27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F7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950E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E5"/>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8223AF"/>
  </w:style>
  <w:style w:type="paragraph" w:styleId="BodyText">
    <w:name w:val="Body Text"/>
    <w:basedOn w:val="Normal"/>
    <w:link w:val="BodyTextChar"/>
    <w:qFormat/>
    <w:rsid w:val="008223AF"/>
    <w:pPr>
      <w:spacing w:before="180" w:after="180"/>
    </w:pPr>
  </w:style>
  <w:style w:type="character" w:customStyle="1" w:styleId="BodyTextChar">
    <w:name w:val="Body Text Char"/>
    <w:basedOn w:val="DefaultParagraphFont"/>
    <w:link w:val="BodyText"/>
    <w:rsid w:val="008223AF"/>
    <w:rPr>
      <w:sz w:val="24"/>
      <w:szCs w:val="24"/>
    </w:rPr>
  </w:style>
  <w:style w:type="paragraph" w:customStyle="1" w:styleId="FirstParagraph">
    <w:name w:val="First Paragraph"/>
    <w:basedOn w:val="BodyText"/>
    <w:next w:val="BodyText"/>
    <w:qFormat/>
    <w:rsid w:val="008223AF"/>
  </w:style>
  <w:style w:type="character" w:styleId="Hyperlink">
    <w:name w:val="Hyperlink"/>
    <w:basedOn w:val="DefaultParagraphFont"/>
    <w:uiPriority w:val="99"/>
    <w:unhideWhenUsed/>
    <w:rsid w:val="00822F7F"/>
    <w:rPr>
      <w:color w:val="0563C1" w:themeColor="hyperlink"/>
      <w:u w:val="single"/>
    </w:rPr>
  </w:style>
  <w:style w:type="character" w:customStyle="1" w:styleId="UnresolvedMention1">
    <w:name w:val="Unresolved Mention1"/>
    <w:basedOn w:val="DefaultParagraphFont"/>
    <w:uiPriority w:val="99"/>
    <w:semiHidden/>
    <w:unhideWhenUsed/>
    <w:rsid w:val="00822F7F"/>
    <w:rPr>
      <w:color w:val="605E5C"/>
      <w:shd w:val="clear" w:color="auto" w:fill="E1DFDD"/>
    </w:rPr>
  </w:style>
  <w:style w:type="paragraph" w:styleId="Header">
    <w:name w:val="header"/>
    <w:basedOn w:val="Normal"/>
    <w:link w:val="HeaderChar"/>
    <w:uiPriority w:val="99"/>
    <w:unhideWhenUsed/>
    <w:rsid w:val="00822F7F"/>
    <w:pPr>
      <w:tabs>
        <w:tab w:val="center" w:pos="4680"/>
        <w:tab w:val="right" w:pos="9360"/>
      </w:tabs>
    </w:pPr>
  </w:style>
  <w:style w:type="character" w:customStyle="1" w:styleId="HeaderChar">
    <w:name w:val="Header Char"/>
    <w:basedOn w:val="DefaultParagraphFont"/>
    <w:link w:val="Header"/>
    <w:uiPriority w:val="99"/>
    <w:rsid w:val="00822F7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822F7F"/>
  </w:style>
  <w:style w:type="paragraph" w:styleId="Footer">
    <w:name w:val="footer"/>
    <w:basedOn w:val="Normal"/>
    <w:link w:val="FooterChar"/>
    <w:uiPriority w:val="99"/>
    <w:unhideWhenUsed/>
    <w:rsid w:val="00822F7F"/>
    <w:pPr>
      <w:tabs>
        <w:tab w:val="center" w:pos="4680"/>
        <w:tab w:val="right" w:pos="9360"/>
      </w:tabs>
    </w:pPr>
  </w:style>
  <w:style w:type="character" w:customStyle="1" w:styleId="FooterChar">
    <w:name w:val="Footer Char"/>
    <w:basedOn w:val="DefaultParagraphFont"/>
    <w:link w:val="Footer"/>
    <w:uiPriority w:val="99"/>
    <w:rsid w:val="00822F7F"/>
    <w:rPr>
      <w:rFonts w:ascii="Times New Roman" w:eastAsia="Times New Roman" w:hAnsi="Times New Roman" w:cs="Times New Roman"/>
      <w:sz w:val="24"/>
      <w:szCs w:val="24"/>
    </w:rPr>
  </w:style>
  <w:style w:type="paragraph" w:customStyle="1" w:styleId="ap-sidebarlist">
    <w:name w:val="ap-sidebar__list"/>
    <w:basedOn w:val="Normal"/>
    <w:rsid w:val="006C30B3"/>
    <w:pPr>
      <w:spacing w:before="100" w:beforeAutospacing="1" w:after="100" w:afterAutospacing="1"/>
    </w:pPr>
  </w:style>
  <w:style w:type="paragraph" w:customStyle="1" w:styleId="EndNoteBibliographyTitle">
    <w:name w:val="EndNote Bibliography Title"/>
    <w:basedOn w:val="Normal"/>
    <w:link w:val="EndNoteBibliographyTitleChar"/>
    <w:rsid w:val="00AA0075"/>
    <w:pPr>
      <w:jc w:val="center"/>
    </w:pPr>
  </w:style>
  <w:style w:type="character" w:customStyle="1" w:styleId="EndNoteBibliographyTitleChar">
    <w:name w:val="EndNote Bibliography Title Char"/>
    <w:basedOn w:val="DefaultParagraphFont"/>
    <w:link w:val="EndNoteBibliographyTitle"/>
    <w:rsid w:val="00AA0075"/>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AA0075"/>
  </w:style>
  <w:style w:type="character" w:customStyle="1" w:styleId="EndNoteBibliographyChar">
    <w:name w:val="EndNote Bibliography Char"/>
    <w:basedOn w:val="DefaultParagraphFont"/>
    <w:link w:val="EndNoteBibliography"/>
    <w:rsid w:val="00AA007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3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393355"/>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4130C5"/>
    <w:rPr>
      <w:sz w:val="18"/>
      <w:szCs w:val="18"/>
    </w:rPr>
  </w:style>
  <w:style w:type="paragraph" w:styleId="CommentText">
    <w:name w:val="annotation text"/>
    <w:basedOn w:val="Normal"/>
    <w:link w:val="CommentTextChar"/>
    <w:uiPriority w:val="99"/>
    <w:semiHidden/>
    <w:unhideWhenUsed/>
    <w:rsid w:val="004130C5"/>
  </w:style>
  <w:style w:type="character" w:customStyle="1" w:styleId="CommentTextChar">
    <w:name w:val="Comment Text Char"/>
    <w:basedOn w:val="DefaultParagraphFont"/>
    <w:link w:val="CommentText"/>
    <w:uiPriority w:val="99"/>
    <w:semiHidden/>
    <w:rsid w:val="004130C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4130C5"/>
    <w:rPr>
      <w:b/>
      <w:bCs/>
      <w:sz w:val="20"/>
      <w:szCs w:val="20"/>
    </w:rPr>
  </w:style>
  <w:style w:type="character" w:customStyle="1" w:styleId="CommentSubjectChar">
    <w:name w:val="Comment Subject Char"/>
    <w:basedOn w:val="CommentTextChar"/>
    <w:link w:val="CommentSubject"/>
    <w:uiPriority w:val="99"/>
    <w:semiHidden/>
    <w:rsid w:val="004130C5"/>
    <w:rPr>
      <w:rFonts w:ascii="Times New Roman" w:eastAsia="Times New Roman" w:hAnsi="Times New Roman" w:cs="Times New Roman"/>
      <w:b/>
      <w:bCs/>
      <w:sz w:val="20"/>
      <w:szCs w:val="20"/>
    </w:rPr>
  </w:style>
  <w:style w:type="paragraph" w:customStyle="1" w:styleId="Compact">
    <w:name w:val="Compact"/>
    <w:basedOn w:val="BodyText"/>
    <w:qFormat/>
    <w:rsid w:val="00AB5F0F"/>
    <w:pPr>
      <w:spacing w:before="36" w:after="36"/>
    </w:pPr>
    <w:rPr>
      <w:rFonts w:asciiTheme="minorHAnsi" w:eastAsiaTheme="minorHAnsi" w:hAnsiTheme="minorHAnsi" w:cstheme="minorBidi"/>
    </w:rPr>
  </w:style>
  <w:style w:type="paragraph" w:customStyle="1" w:styleId="TableCaption">
    <w:name w:val="Table Caption"/>
    <w:basedOn w:val="Caption"/>
    <w:rsid w:val="00AB5F0F"/>
    <w:pPr>
      <w:keepNext/>
      <w:spacing w:after="120"/>
    </w:pPr>
    <w:rPr>
      <w:rFonts w:asciiTheme="minorHAnsi" w:eastAsiaTheme="minorHAnsi" w:hAnsiTheme="minorHAnsi" w:cstheme="minorBidi"/>
      <w:b w:val="0"/>
      <w:bCs w:val="0"/>
      <w:i/>
      <w:color w:val="auto"/>
      <w:sz w:val="24"/>
      <w:szCs w:val="24"/>
    </w:rPr>
  </w:style>
  <w:style w:type="paragraph" w:styleId="Caption">
    <w:name w:val="caption"/>
    <w:basedOn w:val="Normal"/>
    <w:next w:val="Normal"/>
    <w:uiPriority w:val="35"/>
    <w:semiHidden/>
    <w:unhideWhenUsed/>
    <w:qFormat/>
    <w:rsid w:val="00AB5F0F"/>
    <w:pPr>
      <w:spacing w:after="200"/>
    </w:pPr>
    <w:rPr>
      <w:b/>
      <w:bCs/>
      <w:color w:val="5B9BD5" w:themeColor="accent1"/>
      <w:sz w:val="18"/>
      <w:szCs w:val="18"/>
    </w:rPr>
  </w:style>
  <w:style w:type="paragraph" w:styleId="Revision">
    <w:name w:val="Revision"/>
    <w:hidden/>
    <w:uiPriority w:val="99"/>
    <w:semiHidden/>
    <w:rsid w:val="00FE215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2995">
      <w:bodyDiv w:val="1"/>
      <w:marLeft w:val="0"/>
      <w:marRight w:val="0"/>
      <w:marTop w:val="0"/>
      <w:marBottom w:val="0"/>
      <w:divBdr>
        <w:top w:val="none" w:sz="0" w:space="0" w:color="auto"/>
        <w:left w:val="none" w:sz="0" w:space="0" w:color="auto"/>
        <w:bottom w:val="none" w:sz="0" w:space="0" w:color="auto"/>
        <w:right w:val="none" w:sz="0" w:space="0" w:color="auto"/>
      </w:divBdr>
    </w:div>
    <w:div w:id="481241532">
      <w:bodyDiv w:val="1"/>
      <w:marLeft w:val="0"/>
      <w:marRight w:val="0"/>
      <w:marTop w:val="0"/>
      <w:marBottom w:val="0"/>
      <w:divBdr>
        <w:top w:val="none" w:sz="0" w:space="0" w:color="auto"/>
        <w:left w:val="none" w:sz="0" w:space="0" w:color="auto"/>
        <w:bottom w:val="none" w:sz="0" w:space="0" w:color="auto"/>
        <w:right w:val="none" w:sz="0" w:space="0" w:color="auto"/>
      </w:divBdr>
    </w:div>
    <w:div w:id="968440071">
      <w:bodyDiv w:val="1"/>
      <w:marLeft w:val="0"/>
      <w:marRight w:val="0"/>
      <w:marTop w:val="0"/>
      <w:marBottom w:val="0"/>
      <w:divBdr>
        <w:top w:val="none" w:sz="0" w:space="0" w:color="auto"/>
        <w:left w:val="none" w:sz="0" w:space="0" w:color="auto"/>
        <w:bottom w:val="none" w:sz="0" w:space="0" w:color="auto"/>
        <w:right w:val="none" w:sz="0" w:space="0" w:color="auto"/>
      </w:divBdr>
    </w:div>
    <w:div w:id="1142384944">
      <w:bodyDiv w:val="1"/>
      <w:marLeft w:val="0"/>
      <w:marRight w:val="0"/>
      <w:marTop w:val="0"/>
      <w:marBottom w:val="0"/>
      <w:divBdr>
        <w:top w:val="none" w:sz="0" w:space="0" w:color="auto"/>
        <w:left w:val="none" w:sz="0" w:space="0" w:color="auto"/>
        <w:bottom w:val="none" w:sz="0" w:space="0" w:color="auto"/>
        <w:right w:val="none" w:sz="0" w:space="0" w:color="auto"/>
      </w:divBdr>
    </w:div>
    <w:div w:id="1205871228">
      <w:bodyDiv w:val="1"/>
      <w:marLeft w:val="0"/>
      <w:marRight w:val="0"/>
      <w:marTop w:val="0"/>
      <w:marBottom w:val="0"/>
      <w:divBdr>
        <w:top w:val="none" w:sz="0" w:space="0" w:color="auto"/>
        <w:left w:val="none" w:sz="0" w:space="0" w:color="auto"/>
        <w:bottom w:val="none" w:sz="0" w:space="0" w:color="auto"/>
        <w:right w:val="none" w:sz="0" w:space="0" w:color="auto"/>
      </w:divBdr>
    </w:div>
    <w:div w:id="1407461596">
      <w:bodyDiv w:val="1"/>
      <w:marLeft w:val="0"/>
      <w:marRight w:val="0"/>
      <w:marTop w:val="0"/>
      <w:marBottom w:val="0"/>
      <w:divBdr>
        <w:top w:val="none" w:sz="0" w:space="0" w:color="auto"/>
        <w:left w:val="none" w:sz="0" w:space="0" w:color="auto"/>
        <w:bottom w:val="none" w:sz="0" w:space="0" w:color="auto"/>
        <w:right w:val="none" w:sz="0" w:space="0" w:color="auto"/>
      </w:divBdr>
      <w:divsChild>
        <w:div w:id="845367383">
          <w:marLeft w:val="0"/>
          <w:marRight w:val="0"/>
          <w:marTop w:val="0"/>
          <w:marBottom w:val="0"/>
          <w:divBdr>
            <w:top w:val="none" w:sz="0" w:space="0" w:color="auto"/>
            <w:left w:val="none" w:sz="0" w:space="0" w:color="auto"/>
            <w:bottom w:val="none" w:sz="0" w:space="0" w:color="auto"/>
            <w:right w:val="none" w:sz="0" w:space="0" w:color="auto"/>
          </w:divBdr>
        </w:div>
      </w:divsChild>
    </w:div>
    <w:div w:id="1597517750">
      <w:bodyDiv w:val="1"/>
      <w:marLeft w:val="0"/>
      <w:marRight w:val="0"/>
      <w:marTop w:val="0"/>
      <w:marBottom w:val="0"/>
      <w:divBdr>
        <w:top w:val="none" w:sz="0" w:space="0" w:color="auto"/>
        <w:left w:val="none" w:sz="0" w:space="0" w:color="auto"/>
        <w:bottom w:val="none" w:sz="0" w:space="0" w:color="auto"/>
        <w:right w:val="none" w:sz="0" w:space="0" w:color="auto"/>
      </w:divBdr>
    </w:div>
    <w:div w:id="1742175984">
      <w:bodyDiv w:val="1"/>
      <w:marLeft w:val="0"/>
      <w:marRight w:val="0"/>
      <w:marTop w:val="0"/>
      <w:marBottom w:val="0"/>
      <w:divBdr>
        <w:top w:val="none" w:sz="0" w:space="0" w:color="auto"/>
        <w:left w:val="none" w:sz="0" w:space="0" w:color="auto"/>
        <w:bottom w:val="none" w:sz="0" w:space="0" w:color="auto"/>
        <w:right w:val="none" w:sz="0" w:space="0" w:color="auto"/>
      </w:divBdr>
    </w:div>
    <w:div w:id="1837457007">
      <w:bodyDiv w:val="1"/>
      <w:marLeft w:val="0"/>
      <w:marRight w:val="0"/>
      <w:marTop w:val="0"/>
      <w:marBottom w:val="0"/>
      <w:divBdr>
        <w:top w:val="none" w:sz="0" w:space="0" w:color="auto"/>
        <w:left w:val="none" w:sz="0" w:space="0" w:color="auto"/>
        <w:bottom w:val="none" w:sz="0" w:space="0" w:color="auto"/>
        <w:right w:val="none" w:sz="0" w:space="0" w:color="auto"/>
      </w:divBdr>
    </w:div>
    <w:div w:id="1941788837">
      <w:bodyDiv w:val="1"/>
      <w:marLeft w:val="0"/>
      <w:marRight w:val="0"/>
      <w:marTop w:val="0"/>
      <w:marBottom w:val="0"/>
      <w:divBdr>
        <w:top w:val="none" w:sz="0" w:space="0" w:color="auto"/>
        <w:left w:val="none" w:sz="0" w:space="0" w:color="auto"/>
        <w:bottom w:val="none" w:sz="0" w:space="0" w:color="auto"/>
        <w:right w:val="none" w:sz="0" w:space="0" w:color="auto"/>
      </w:divBdr>
    </w:div>
    <w:div w:id="1978335966">
      <w:bodyDiv w:val="1"/>
      <w:marLeft w:val="0"/>
      <w:marRight w:val="0"/>
      <w:marTop w:val="0"/>
      <w:marBottom w:val="0"/>
      <w:divBdr>
        <w:top w:val="none" w:sz="0" w:space="0" w:color="auto"/>
        <w:left w:val="none" w:sz="0" w:space="0" w:color="auto"/>
        <w:bottom w:val="none" w:sz="0" w:space="0" w:color="auto"/>
        <w:right w:val="none" w:sz="0" w:space="0" w:color="auto"/>
      </w:divBdr>
      <w:divsChild>
        <w:div w:id="7794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6675327" TargetMode="External"/><Relationship Id="rId13" Type="http://schemas.openxmlformats.org/officeDocument/2006/relationships/hyperlink" Target="https://www.ncbi.nlm.nih.gov/pubmed/18809488" TargetMode="External"/><Relationship Id="rId18" Type="http://schemas.openxmlformats.org/officeDocument/2006/relationships/hyperlink" Target="https://doi.org/10.1144/GSL.SP.2006.264.01.09"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ncbi.nlm.nih.gov/pubmed/28107039" TargetMode="External"/><Relationship Id="rId17" Type="http://schemas.openxmlformats.org/officeDocument/2006/relationships/hyperlink" Target="https://sp.lyellcollection.org/content/264/1/119.short" TargetMode="External"/><Relationship Id="rId2" Type="http://schemas.openxmlformats.org/officeDocument/2006/relationships/numbering" Target="numbering.xml"/><Relationship Id="rId16" Type="http://schemas.openxmlformats.org/officeDocument/2006/relationships/hyperlink" Target="https://www.ncbi.nlm.nih.gov/pubmed/1151992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1803903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23127296" TargetMode="External"/><Relationship Id="rId23" Type="http://schemas.microsoft.com/office/2011/relationships/people" Target="people.xml"/><Relationship Id="rId10" Type="http://schemas.openxmlformats.org/officeDocument/2006/relationships/hyperlink" Target="https://www.ncbi.nlm.nih.gov/pubmed/25166010"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ncbi.nlm.nih.gov/pubmed/19001005" TargetMode="External"/><Relationship Id="rId14" Type="http://schemas.openxmlformats.org/officeDocument/2006/relationships/hyperlink" Target="https://www.ncbi.nlm.nih.gov/pubmed/2616623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2229D-450D-9041-8537-BA1D1A90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5763</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cp:lastPrinted>2019-04-19T07:56:00Z</cp:lastPrinted>
  <dcterms:created xsi:type="dcterms:W3CDTF">2019-11-13T18:15:00Z</dcterms:created>
  <dcterms:modified xsi:type="dcterms:W3CDTF">2019-11-13T18:15:00Z</dcterms:modified>
</cp:coreProperties>
</file>